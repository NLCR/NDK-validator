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FB" w:rsidRPr="00570C38" w:rsidRDefault="00414EFB" w:rsidP="00BB164F">
      <w:pPr>
        <w:spacing w:before="3000"/>
        <w:jc w:val="center"/>
        <w:rPr>
          <w:b/>
          <w:sz w:val="96"/>
          <w:szCs w:val="96"/>
        </w:rPr>
      </w:pPr>
      <w:r w:rsidRPr="00570C38">
        <w:rPr>
          <w:b/>
          <w:sz w:val="96"/>
          <w:szCs w:val="96"/>
        </w:rPr>
        <w:t>VALIDÁTOR</w:t>
      </w:r>
    </w:p>
    <w:p w:rsidR="00414EFB" w:rsidRPr="00570C38" w:rsidRDefault="00414EFB" w:rsidP="00BB164F">
      <w:pPr>
        <w:spacing w:before="1080"/>
        <w:jc w:val="center"/>
        <w:rPr>
          <w:sz w:val="48"/>
          <w:szCs w:val="48"/>
        </w:rPr>
      </w:pPr>
      <w:r w:rsidRPr="00570C38">
        <w:rPr>
          <w:sz w:val="48"/>
          <w:szCs w:val="48"/>
        </w:rPr>
        <w:t>Uživatelská dokumentace</w:t>
      </w:r>
    </w:p>
    <w:p w:rsidR="002021D8" w:rsidRPr="00570C38" w:rsidRDefault="002021D8" w:rsidP="00BB164F">
      <w:pPr>
        <w:spacing w:before="1080"/>
        <w:jc w:val="center"/>
        <w:rPr>
          <w:sz w:val="24"/>
          <w:szCs w:val="24"/>
        </w:rPr>
      </w:pPr>
      <w:r w:rsidRPr="00570C38">
        <w:rPr>
          <w:sz w:val="24"/>
          <w:szCs w:val="24"/>
        </w:rPr>
        <w:t>Verze: 1.0</w:t>
      </w:r>
      <w:r w:rsidR="00D83027">
        <w:rPr>
          <w:sz w:val="24"/>
          <w:szCs w:val="24"/>
        </w:rPr>
        <w:t>1</w:t>
      </w:r>
    </w:p>
    <w:p w:rsidR="002021D8" w:rsidRPr="00570C38" w:rsidRDefault="002021D8" w:rsidP="002021D8">
      <w:pPr>
        <w:spacing w:before="240"/>
        <w:jc w:val="center"/>
        <w:rPr>
          <w:sz w:val="24"/>
          <w:szCs w:val="24"/>
        </w:rPr>
      </w:pPr>
      <w:r w:rsidRPr="00570C38">
        <w:rPr>
          <w:sz w:val="24"/>
          <w:szCs w:val="24"/>
        </w:rPr>
        <w:t xml:space="preserve">Datum: </w:t>
      </w:r>
      <w:r w:rsidR="00DD6CAE">
        <w:fldChar w:fldCharType="begin"/>
      </w:r>
      <w:r w:rsidR="00DD6CAE">
        <w:instrText xml:space="preserve"> DATE   \* MERGEFORMAT </w:instrText>
      </w:r>
      <w:r w:rsidR="00DD6CAE">
        <w:fldChar w:fldCharType="separate"/>
      </w:r>
      <w:ins w:id="0" w:author="Bríza, Tomáš" w:date="2013-02-14T11:07:00Z">
        <w:r w:rsidR="008B4D94" w:rsidRPr="008B4D94">
          <w:rPr>
            <w:noProof/>
            <w:sz w:val="24"/>
            <w:szCs w:val="24"/>
            <w:rPrChange w:id="1" w:author="Bríza, Tomáš" w:date="2013-02-14T11:07:00Z">
              <w:rPr/>
            </w:rPrChange>
          </w:rPr>
          <w:t>14.2.2013</w:t>
        </w:r>
      </w:ins>
      <w:del w:id="2" w:author="Bríza, Tomáš" w:date="2013-02-14T11:07:00Z">
        <w:r w:rsidR="00092759" w:rsidRPr="00092759" w:rsidDel="008B4D94">
          <w:rPr>
            <w:noProof/>
            <w:sz w:val="24"/>
            <w:szCs w:val="24"/>
          </w:rPr>
          <w:delText>14.2.2013</w:delText>
        </w:r>
      </w:del>
      <w:r w:rsidR="00DD6CAE">
        <w:rPr>
          <w:noProof/>
          <w:sz w:val="24"/>
          <w:szCs w:val="24"/>
        </w:rPr>
        <w:fldChar w:fldCharType="end"/>
      </w:r>
    </w:p>
    <w:p w:rsidR="00414EFB" w:rsidRPr="00570C38" w:rsidRDefault="00414EFB" w:rsidP="000973F5">
      <w:pPr>
        <w:jc w:val="both"/>
        <w:rPr>
          <w:b/>
          <w:sz w:val="24"/>
          <w:szCs w:val="24"/>
        </w:rPr>
      </w:pPr>
      <w:r w:rsidRPr="00570C38">
        <w:rPr>
          <w:b/>
          <w:sz w:val="24"/>
          <w:szCs w:val="24"/>
        </w:rPr>
        <w:br w:type="page"/>
      </w:r>
    </w:p>
    <w:p w:rsidR="00637C96" w:rsidRPr="00570C38" w:rsidRDefault="00637C96" w:rsidP="000973F5">
      <w:pPr>
        <w:jc w:val="both"/>
        <w:outlineLvl w:val="0"/>
        <w:rPr>
          <w:b/>
          <w:sz w:val="24"/>
          <w:szCs w:val="24"/>
        </w:rPr>
      </w:pPr>
    </w:p>
    <w:p w:rsidR="00637C96" w:rsidRPr="00570C38" w:rsidRDefault="00637C96" w:rsidP="000973F5">
      <w:pPr>
        <w:jc w:val="both"/>
        <w:rPr>
          <w:b/>
          <w:sz w:val="28"/>
          <w:szCs w:val="28"/>
        </w:rPr>
      </w:pPr>
      <w:r w:rsidRPr="00570C38">
        <w:rPr>
          <w:b/>
          <w:sz w:val="28"/>
          <w:szCs w:val="28"/>
        </w:rPr>
        <w:t>Obsah</w:t>
      </w:r>
    </w:p>
    <w:p w:rsidR="00C95E2F" w:rsidRDefault="002B30D8">
      <w:pPr>
        <w:pStyle w:val="TOC1"/>
        <w:tabs>
          <w:tab w:val="right" w:leader="dot" w:pos="9062"/>
        </w:tabs>
        <w:rPr>
          <w:noProof/>
        </w:rPr>
      </w:pPr>
      <w:r w:rsidRPr="00570C38">
        <w:rPr>
          <w:b/>
          <w:sz w:val="24"/>
          <w:szCs w:val="24"/>
        </w:rPr>
        <w:fldChar w:fldCharType="begin"/>
      </w:r>
      <w:r w:rsidR="00637C96" w:rsidRPr="00570C38">
        <w:rPr>
          <w:b/>
          <w:sz w:val="24"/>
          <w:szCs w:val="24"/>
        </w:rPr>
        <w:instrText xml:space="preserve"> TOC \o "1-3" \h \z \u </w:instrText>
      </w:r>
      <w:r w:rsidRPr="00570C38">
        <w:rPr>
          <w:b/>
          <w:sz w:val="24"/>
          <w:szCs w:val="24"/>
        </w:rPr>
        <w:fldChar w:fldCharType="separate"/>
      </w:r>
      <w:hyperlink w:anchor="_Toc341366656" w:history="1">
        <w:r w:rsidR="00C95E2F" w:rsidRPr="00A15502">
          <w:rPr>
            <w:rStyle w:val="Hyperlink"/>
            <w:noProof/>
          </w:rPr>
          <w:t>Úvod</w:t>
        </w:r>
        <w:r w:rsidR="00C95E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E2F">
          <w:rPr>
            <w:noProof/>
            <w:webHidden/>
          </w:rPr>
          <w:instrText xml:space="preserve"> PAGEREF _Toc341366656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4D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5E2F" w:rsidRDefault="00DD6CAE">
      <w:pPr>
        <w:pStyle w:val="TOC1"/>
        <w:tabs>
          <w:tab w:val="right" w:leader="dot" w:pos="9062"/>
        </w:tabs>
        <w:rPr>
          <w:noProof/>
        </w:rPr>
      </w:pPr>
      <w:hyperlink w:anchor="_Toc341366657" w:history="1">
        <w:r w:rsidR="00C95E2F" w:rsidRPr="00A15502">
          <w:rPr>
            <w:rStyle w:val="Hyperlink"/>
            <w:noProof/>
          </w:rPr>
          <w:t>Odkazované dokumenty</w:t>
        </w:r>
        <w:r w:rsidR="00C95E2F">
          <w:rPr>
            <w:noProof/>
            <w:webHidden/>
          </w:rPr>
          <w:tab/>
        </w:r>
        <w:r w:rsidR="002B30D8">
          <w:rPr>
            <w:noProof/>
            <w:webHidden/>
          </w:rPr>
          <w:fldChar w:fldCharType="begin"/>
        </w:r>
        <w:r w:rsidR="00C95E2F">
          <w:rPr>
            <w:noProof/>
            <w:webHidden/>
          </w:rPr>
          <w:instrText xml:space="preserve"> PAGEREF _Toc341366657 \h </w:instrText>
        </w:r>
        <w:r w:rsidR="002B30D8">
          <w:rPr>
            <w:noProof/>
            <w:webHidden/>
          </w:rPr>
        </w:r>
        <w:r w:rsidR="002B30D8">
          <w:rPr>
            <w:noProof/>
            <w:webHidden/>
          </w:rPr>
          <w:fldChar w:fldCharType="separate"/>
        </w:r>
        <w:r w:rsidR="008B4D94">
          <w:rPr>
            <w:noProof/>
            <w:webHidden/>
          </w:rPr>
          <w:t>3</w:t>
        </w:r>
        <w:r w:rsidR="002B30D8">
          <w:rPr>
            <w:noProof/>
            <w:webHidden/>
          </w:rPr>
          <w:fldChar w:fldCharType="end"/>
        </w:r>
      </w:hyperlink>
    </w:p>
    <w:p w:rsidR="00C95E2F" w:rsidRDefault="00DD6CAE">
      <w:pPr>
        <w:pStyle w:val="TOC1"/>
        <w:tabs>
          <w:tab w:val="right" w:leader="dot" w:pos="9062"/>
        </w:tabs>
        <w:rPr>
          <w:noProof/>
        </w:rPr>
      </w:pPr>
      <w:hyperlink w:anchor="_Toc341366658" w:history="1">
        <w:r w:rsidR="00C95E2F" w:rsidRPr="00A15502">
          <w:rPr>
            <w:rStyle w:val="Hyperlink"/>
            <w:noProof/>
          </w:rPr>
          <w:t>O aplikaci</w:t>
        </w:r>
        <w:r w:rsidR="00C95E2F">
          <w:rPr>
            <w:noProof/>
            <w:webHidden/>
          </w:rPr>
          <w:tab/>
        </w:r>
        <w:r w:rsidR="002B30D8">
          <w:rPr>
            <w:noProof/>
            <w:webHidden/>
          </w:rPr>
          <w:fldChar w:fldCharType="begin"/>
        </w:r>
        <w:r w:rsidR="00C95E2F">
          <w:rPr>
            <w:noProof/>
            <w:webHidden/>
          </w:rPr>
          <w:instrText xml:space="preserve"> PAGEREF _Toc341366658 \h </w:instrText>
        </w:r>
        <w:r w:rsidR="002B30D8">
          <w:rPr>
            <w:noProof/>
            <w:webHidden/>
          </w:rPr>
        </w:r>
        <w:r w:rsidR="002B30D8">
          <w:rPr>
            <w:noProof/>
            <w:webHidden/>
          </w:rPr>
          <w:fldChar w:fldCharType="separate"/>
        </w:r>
        <w:r w:rsidR="008B4D94">
          <w:rPr>
            <w:noProof/>
            <w:webHidden/>
          </w:rPr>
          <w:t>3</w:t>
        </w:r>
        <w:r w:rsidR="002B30D8">
          <w:rPr>
            <w:noProof/>
            <w:webHidden/>
          </w:rPr>
          <w:fldChar w:fldCharType="end"/>
        </w:r>
      </w:hyperlink>
    </w:p>
    <w:p w:rsidR="00C95E2F" w:rsidRDefault="00DD6CAE">
      <w:pPr>
        <w:pStyle w:val="TOC2"/>
        <w:tabs>
          <w:tab w:val="right" w:leader="dot" w:pos="9062"/>
        </w:tabs>
        <w:rPr>
          <w:noProof/>
        </w:rPr>
      </w:pPr>
      <w:hyperlink w:anchor="_Toc341366659" w:history="1">
        <w:r w:rsidR="00C95E2F" w:rsidRPr="00A15502">
          <w:rPr>
            <w:rStyle w:val="Hyperlink"/>
            <w:noProof/>
          </w:rPr>
          <w:t>Požadavky na systém</w:t>
        </w:r>
        <w:r w:rsidR="00C95E2F">
          <w:rPr>
            <w:noProof/>
            <w:webHidden/>
          </w:rPr>
          <w:tab/>
        </w:r>
        <w:r w:rsidR="002B30D8">
          <w:rPr>
            <w:noProof/>
            <w:webHidden/>
          </w:rPr>
          <w:fldChar w:fldCharType="begin"/>
        </w:r>
        <w:r w:rsidR="00C95E2F">
          <w:rPr>
            <w:noProof/>
            <w:webHidden/>
          </w:rPr>
          <w:instrText xml:space="preserve"> PAGEREF _Toc341366659 \h </w:instrText>
        </w:r>
        <w:r w:rsidR="002B30D8">
          <w:rPr>
            <w:noProof/>
            <w:webHidden/>
          </w:rPr>
        </w:r>
        <w:r w:rsidR="002B30D8">
          <w:rPr>
            <w:noProof/>
            <w:webHidden/>
          </w:rPr>
          <w:fldChar w:fldCharType="separate"/>
        </w:r>
        <w:r w:rsidR="008B4D94">
          <w:rPr>
            <w:noProof/>
            <w:webHidden/>
          </w:rPr>
          <w:t>3</w:t>
        </w:r>
        <w:r w:rsidR="002B30D8">
          <w:rPr>
            <w:noProof/>
            <w:webHidden/>
          </w:rPr>
          <w:fldChar w:fldCharType="end"/>
        </w:r>
      </w:hyperlink>
    </w:p>
    <w:p w:rsidR="00C95E2F" w:rsidRDefault="00DD6CAE">
      <w:pPr>
        <w:pStyle w:val="TOC1"/>
        <w:tabs>
          <w:tab w:val="right" w:leader="dot" w:pos="9062"/>
        </w:tabs>
        <w:rPr>
          <w:noProof/>
        </w:rPr>
      </w:pPr>
      <w:hyperlink w:anchor="_Toc341366660" w:history="1">
        <w:r w:rsidR="00C95E2F" w:rsidRPr="00A15502">
          <w:rPr>
            <w:rStyle w:val="Hyperlink"/>
            <w:noProof/>
          </w:rPr>
          <w:t>Proces validace</w:t>
        </w:r>
        <w:r w:rsidR="00C95E2F">
          <w:rPr>
            <w:noProof/>
            <w:webHidden/>
          </w:rPr>
          <w:tab/>
        </w:r>
        <w:r w:rsidR="002B30D8">
          <w:rPr>
            <w:noProof/>
            <w:webHidden/>
          </w:rPr>
          <w:fldChar w:fldCharType="begin"/>
        </w:r>
        <w:r w:rsidR="00C95E2F">
          <w:rPr>
            <w:noProof/>
            <w:webHidden/>
          </w:rPr>
          <w:instrText xml:space="preserve"> PAGEREF _Toc341366660 \h </w:instrText>
        </w:r>
        <w:r w:rsidR="002B30D8">
          <w:rPr>
            <w:noProof/>
            <w:webHidden/>
          </w:rPr>
        </w:r>
        <w:r w:rsidR="002B30D8">
          <w:rPr>
            <w:noProof/>
            <w:webHidden/>
          </w:rPr>
          <w:fldChar w:fldCharType="separate"/>
        </w:r>
        <w:r w:rsidR="008B4D94">
          <w:rPr>
            <w:noProof/>
            <w:webHidden/>
          </w:rPr>
          <w:t>3</w:t>
        </w:r>
        <w:r w:rsidR="002B30D8">
          <w:rPr>
            <w:noProof/>
            <w:webHidden/>
          </w:rPr>
          <w:fldChar w:fldCharType="end"/>
        </w:r>
      </w:hyperlink>
    </w:p>
    <w:p w:rsidR="00C95E2F" w:rsidRDefault="00DD6CAE">
      <w:pPr>
        <w:pStyle w:val="TOC1"/>
        <w:tabs>
          <w:tab w:val="right" w:leader="dot" w:pos="9062"/>
        </w:tabs>
        <w:rPr>
          <w:noProof/>
        </w:rPr>
      </w:pPr>
      <w:hyperlink w:anchor="_Toc341366661" w:history="1">
        <w:r w:rsidR="00C95E2F" w:rsidRPr="00A15502">
          <w:rPr>
            <w:rStyle w:val="Hyperlink"/>
            <w:noProof/>
          </w:rPr>
          <w:t>Funkce aplikace</w:t>
        </w:r>
        <w:r w:rsidR="00C95E2F">
          <w:rPr>
            <w:noProof/>
            <w:webHidden/>
          </w:rPr>
          <w:tab/>
        </w:r>
        <w:r w:rsidR="002B30D8">
          <w:rPr>
            <w:noProof/>
            <w:webHidden/>
          </w:rPr>
          <w:fldChar w:fldCharType="begin"/>
        </w:r>
        <w:r w:rsidR="00C95E2F">
          <w:rPr>
            <w:noProof/>
            <w:webHidden/>
          </w:rPr>
          <w:instrText xml:space="preserve"> PAGEREF _Toc341366661 \h </w:instrText>
        </w:r>
        <w:r w:rsidR="002B30D8">
          <w:rPr>
            <w:noProof/>
            <w:webHidden/>
          </w:rPr>
        </w:r>
        <w:r w:rsidR="002B30D8">
          <w:rPr>
            <w:noProof/>
            <w:webHidden/>
          </w:rPr>
          <w:fldChar w:fldCharType="separate"/>
        </w:r>
        <w:r w:rsidR="008B4D94">
          <w:rPr>
            <w:noProof/>
            <w:webHidden/>
          </w:rPr>
          <w:t>4</w:t>
        </w:r>
        <w:r w:rsidR="002B30D8">
          <w:rPr>
            <w:noProof/>
            <w:webHidden/>
          </w:rPr>
          <w:fldChar w:fldCharType="end"/>
        </w:r>
      </w:hyperlink>
    </w:p>
    <w:p w:rsidR="00C95E2F" w:rsidRDefault="00DD6CAE">
      <w:pPr>
        <w:pStyle w:val="TOC2"/>
        <w:tabs>
          <w:tab w:val="right" w:leader="dot" w:pos="9062"/>
        </w:tabs>
        <w:rPr>
          <w:noProof/>
        </w:rPr>
      </w:pPr>
      <w:hyperlink w:anchor="_Toc341366662" w:history="1">
        <w:r w:rsidR="00C95E2F" w:rsidRPr="00A15502">
          <w:rPr>
            <w:rStyle w:val="Hyperlink"/>
            <w:noProof/>
          </w:rPr>
          <w:t>Validace struktury balíčku</w:t>
        </w:r>
        <w:r w:rsidR="00C95E2F">
          <w:rPr>
            <w:noProof/>
            <w:webHidden/>
          </w:rPr>
          <w:tab/>
        </w:r>
        <w:r w:rsidR="002B30D8">
          <w:rPr>
            <w:noProof/>
            <w:webHidden/>
          </w:rPr>
          <w:fldChar w:fldCharType="begin"/>
        </w:r>
        <w:r w:rsidR="00C95E2F">
          <w:rPr>
            <w:noProof/>
            <w:webHidden/>
          </w:rPr>
          <w:instrText xml:space="preserve"> PAGEREF _Toc341366662 \h </w:instrText>
        </w:r>
        <w:r w:rsidR="002B30D8">
          <w:rPr>
            <w:noProof/>
            <w:webHidden/>
          </w:rPr>
        </w:r>
        <w:r w:rsidR="002B30D8">
          <w:rPr>
            <w:noProof/>
            <w:webHidden/>
          </w:rPr>
          <w:fldChar w:fldCharType="separate"/>
        </w:r>
        <w:r w:rsidR="008B4D94">
          <w:rPr>
            <w:noProof/>
            <w:webHidden/>
          </w:rPr>
          <w:t>4</w:t>
        </w:r>
        <w:r w:rsidR="002B30D8">
          <w:rPr>
            <w:noProof/>
            <w:webHidden/>
          </w:rPr>
          <w:fldChar w:fldCharType="end"/>
        </w:r>
      </w:hyperlink>
    </w:p>
    <w:p w:rsidR="00C95E2F" w:rsidRDefault="00DD6CAE">
      <w:pPr>
        <w:pStyle w:val="TOC2"/>
        <w:tabs>
          <w:tab w:val="right" w:leader="dot" w:pos="9062"/>
        </w:tabs>
        <w:rPr>
          <w:noProof/>
        </w:rPr>
      </w:pPr>
      <w:hyperlink w:anchor="_Toc341366663" w:history="1">
        <w:r w:rsidR="00C95E2F" w:rsidRPr="00A15502">
          <w:rPr>
            <w:rStyle w:val="Hyperlink"/>
            <w:noProof/>
          </w:rPr>
          <w:t>Validace hlavního metadatového souboru</w:t>
        </w:r>
        <w:r w:rsidR="00C95E2F">
          <w:rPr>
            <w:noProof/>
            <w:webHidden/>
          </w:rPr>
          <w:tab/>
        </w:r>
        <w:r w:rsidR="002B30D8">
          <w:rPr>
            <w:noProof/>
            <w:webHidden/>
          </w:rPr>
          <w:fldChar w:fldCharType="begin"/>
        </w:r>
        <w:r w:rsidR="00C95E2F">
          <w:rPr>
            <w:noProof/>
            <w:webHidden/>
          </w:rPr>
          <w:instrText xml:space="preserve"> PAGEREF _Toc341366663 \h </w:instrText>
        </w:r>
        <w:r w:rsidR="002B30D8">
          <w:rPr>
            <w:noProof/>
            <w:webHidden/>
          </w:rPr>
        </w:r>
        <w:r w:rsidR="002B30D8">
          <w:rPr>
            <w:noProof/>
            <w:webHidden/>
          </w:rPr>
          <w:fldChar w:fldCharType="separate"/>
        </w:r>
        <w:r w:rsidR="008B4D94">
          <w:rPr>
            <w:noProof/>
            <w:webHidden/>
          </w:rPr>
          <w:t>4</w:t>
        </w:r>
        <w:r w:rsidR="002B30D8">
          <w:rPr>
            <w:noProof/>
            <w:webHidden/>
          </w:rPr>
          <w:fldChar w:fldCharType="end"/>
        </w:r>
      </w:hyperlink>
    </w:p>
    <w:p w:rsidR="00C95E2F" w:rsidRDefault="00DD6CAE">
      <w:pPr>
        <w:pStyle w:val="TOC2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HYPERLINK \l "_Toc34</w:instrText>
      </w:r>
      <w:r>
        <w:instrText xml:space="preserve">1366664" </w:instrText>
      </w:r>
      <w:r>
        <w:fldChar w:fldCharType="separate"/>
      </w:r>
      <w:r w:rsidR="00C95E2F" w:rsidRPr="00A15502">
        <w:rPr>
          <w:rStyle w:val="Hyperlink"/>
          <w:noProof/>
        </w:rPr>
        <w:t>Validace vedlejších metadatových souborů</w:t>
      </w:r>
      <w:r w:rsidR="00C95E2F">
        <w:rPr>
          <w:noProof/>
          <w:webHidden/>
        </w:rPr>
        <w:tab/>
      </w:r>
      <w:r w:rsidR="002B30D8">
        <w:rPr>
          <w:noProof/>
          <w:webHidden/>
        </w:rPr>
        <w:fldChar w:fldCharType="begin"/>
      </w:r>
      <w:r w:rsidR="00C95E2F">
        <w:rPr>
          <w:noProof/>
          <w:webHidden/>
        </w:rPr>
        <w:instrText xml:space="preserve"> PAGEREF _Toc341366664 \h </w:instrText>
      </w:r>
      <w:r w:rsidR="002B30D8">
        <w:rPr>
          <w:noProof/>
          <w:webHidden/>
        </w:rPr>
      </w:r>
      <w:r w:rsidR="002B30D8">
        <w:rPr>
          <w:noProof/>
          <w:webHidden/>
        </w:rPr>
        <w:fldChar w:fldCharType="separate"/>
      </w:r>
      <w:ins w:id="3" w:author="Bríza, Tomáš" w:date="2013-02-14T11:07:00Z">
        <w:r w:rsidR="008B4D94">
          <w:rPr>
            <w:noProof/>
            <w:webHidden/>
          </w:rPr>
          <w:t>6</w:t>
        </w:r>
      </w:ins>
      <w:del w:id="4" w:author="Bríza, Tomáš" w:date="2013-02-14T11:07:00Z">
        <w:r w:rsidR="00C95E2F" w:rsidDel="008B4D94">
          <w:rPr>
            <w:noProof/>
            <w:webHidden/>
          </w:rPr>
          <w:delText>5</w:delText>
        </w:r>
      </w:del>
      <w:r w:rsidR="002B30D8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C95E2F" w:rsidRDefault="00DD6CAE">
      <w:pPr>
        <w:pStyle w:val="TOC2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HYPERLINK \l "_Toc341366665" </w:instrText>
      </w:r>
      <w:r>
        <w:fldChar w:fldCharType="separate"/>
      </w:r>
      <w:r w:rsidR="00C95E2F" w:rsidRPr="00A15502">
        <w:rPr>
          <w:rStyle w:val="Hyperlink"/>
          <w:noProof/>
        </w:rPr>
        <w:t>Struktura adresáře programu</w:t>
      </w:r>
      <w:r w:rsidR="00C95E2F">
        <w:rPr>
          <w:noProof/>
          <w:webHidden/>
        </w:rPr>
        <w:tab/>
      </w:r>
      <w:r w:rsidR="002B30D8">
        <w:rPr>
          <w:noProof/>
          <w:webHidden/>
        </w:rPr>
        <w:fldChar w:fldCharType="begin"/>
      </w:r>
      <w:r w:rsidR="00C95E2F">
        <w:rPr>
          <w:noProof/>
          <w:webHidden/>
        </w:rPr>
        <w:instrText xml:space="preserve"> PAGEREF _Toc341366665 \h </w:instrText>
      </w:r>
      <w:r w:rsidR="002B30D8">
        <w:rPr>
          <w:noProof/>
          <w:webHidden/>
        </w:rPr>
      </w:r>
      <w:r w:rsidR="002B30D8">
        <w:rPr>
          <w:noProof/>
          <w:webHidden/>
        </w:rPr>
        <w:fldChar w:fldCharType="separate"/>
      </w:r>
      <w:ins w:id="5" w:author="Bríza, Tomáš" w:date="2013-02-14T11:07:00Z">
        <w:r w:rsidR="008B4D94">
          <w:rPr>
            <w:noProof/>
            <w:webHidden/>
          </w:rPr>
          <w:t>6</w:t>
        </w:r>
      </w:ins>
      <w:del w:id="6" w:author="Bríza, Tomáš" w:date="2013-02-14T11:07:00Z">
        <w:r w:rsidR="00C95E2F" w:rsidDel="008B4D94">
          <w:rPr>
            <w:noProof/>
            <w:webHidden/>
          </w:rPr>
          <w:delText>5</w:delText>
        </w:r>
      </w:del>
      <w:r w:rsidR="002B30D8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C95E2F" w:rsidRDefault="00DD6CAE">
      <w:pPr>
        <w:pStyle w:val="TOC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HYPERLINK \l "_Toc341366666" </w:instrText>
      </w:r>
      <w:r>
        <w:fldChar w:fldCharType="separate"/>
      </w:r>
      <w:r w:rsidR="00C95E2F" w:rsidRPr="00A15502">
        <w:rPr>
          <w:rStyle w:val="Hyperlink"/>
          <w:noProof/>
        </w:rPr>
        <w:t>Popis konfiguračního souboru DPValidator.properties</w:t>
      </w:r>
      <w:r w:rsidR="00C95E2F">
        <w:rPr>
          <w:noProof/>
          <w:webHidden/>
        </w:rPr>
        <w:tab/>
      </w:r>
      <w:r w:rsidR="002B30D8">
        <w:rPr>
          <w:noProof/>
          <w:webHidden/>
        </w:rPr>
        <w:fldChar w:fldCharType="begin"/>
      </w:r>
      <w:r w:rsidR="00C95E2F">
        <w:rPr>
          <w:noProof/>
          <w:webHidden/>
        </w:rPr>
        <w:instrText xml:space="preserve"> PAGEREF _Toc341366666 \h </w:instrText>
      </w:r>
      <w:r w:rsidR="002B30D8">
        <w:rPr>
          <w:noProof/>
          <w:webHidden/>
        </w:rPr>
      </w:r>
      <w:r w:rsidR="002B30D8">
        <w:rPr>
          <w:noProof/>
          <w:webHidden/>
        </w:rPr>
        <w:fldChar w:fldCharType="separate"/>
      </w:r>
      <w:ins w:id="7" w:author="Bríza, Tomáš" w:date="2013-02-14T11:07:00Z">
        <w:r w:rsidR="008B4D94">
          <w:rPr>
            <w:noProof/>
            <w:webHidden/>
          </w:rPr>
          <w:t>7</w:t>
        </w:r>
      </w:ins>
      <w:del w:id="8" w:author="Bríza, Tomáš" w:date="2013-02-14T11:07:00Z">
        <w:r w:rsidR="00C95E2F" w:rsidDel="008B4D94">
          <w:rPr>
            <w:noProof/>
            <w:webHidden/>
          </w:rPr>
          <w:delText>6</w:delText>
        </w:r>
      </w:del>
      <w:r w:rsidR="002B30D8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C95E2F" w:rsidRDefault="00DD6CAE">
      <w:pPr>
        <w:pStyle w:val="TOC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HYPERLINK \l "_Toc341366667" </w:instrText>
      </w:r>
      <w:r>
        <w:fldChar w:fldCharType="separate"/>
      </w:r>
      <w:r w:rsidR="00C95E2F" w:rsidRPr="00A15502">
        <w:rPr>
          <w:rStyle w:val="Hyperlink"/>
          <w:noProof/>
        </w:rPr>
        <w:t>Instalace aplikace</w:t>
      </w:r>
      <w:r w:rsidR="00C95E2F">
        <w:rPr>
          <w:noProof/>
          <w:webHidden/>
        </w:rPr>
        <w:tab/>
      </w:r>
      <w:r w:rsidR="002B30D8">
        <w:rPr>
          <w:noProof/>
          <w:webHidden/>
        </w:rPr>
        <w:fldChar w:fldCharType="begin"/>
      </w:r>
      <w:r w:rsidR="00C95E2F">
        <w:rPr>
          <w:noProof/>
          <w:webHidden/>
        </w:rPr>
        <w:instrText xml:space="preserve"> PAGEREF _Toc341366667 \h </w:instrText>
      </w:r>
      <w:r w:rsidR="002B30D8">
        <w:rPr>
          <w:noProof/>
          <w:webHidden/>
        </w:rPr>
      </w:r>
      <w:r w:rsidR="002B30D8">
        <w:rPr>
          <w:noProof/>
          <w:webHidden/>
        </w:rPr>
        <w:fldChar w:fldCharType="separate"/>
      </w:r>
      <w:ins w:id="9" w:author="Bríza, Tomáš" w:date="2013-02-14T11:07:00Z">
        <w:r w:rsidR="008B4D94">
          <w:rPr>
            <w:noProof/>
            <w:webHidden/>
          </w:rPr>
          <w:t>8</w:t>
        </w:r>
      </w:ins>
      <w:del w:id="10" w:author="Bríza, Tomáš" w:date="2013-02-14T11:07:00Z">
        <w:r w:rsidR="00C95E2F" w:rsidDel="008B4D94">
          <w:rPr>
            <w:noProof/>
            <w:webHidden/>
          </w:rPr>
          <w:delText>7</w:delText>
        </w:r>
      </w:del>
      <w:r w:rsidR="002B30D8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C95E2F" w:rsidRDefault="00DD6CAE">
      <w:pPr>
        <w:pStyle w:val="TOC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HYPERLINK \l "_Toc341366668" </w:instrText>
      </w:r>
      <w:r>
        <w:fldChar w:fldCharType="separate"/>
      </w:r>
      <w:r w:rsidR="00C95E2F" w:rsidRPr="00A15502">
        <w:rPr>
          <w:rStyle w:val="Hyperlink"/>
          <w:noProof/>
        </w:rPr>
        <w:t>Spuštění aplikace</w:t>
      </w:r>
      <w:r w:rsidR="00C95E2F">
        <w:rPr>
          <w:noProof/>
          <w:webHidden/>
        </w:rPr>
        <w:tab/>
      </w:r>
      <w:r w:rsidR="002B30D8">
        <w:rPr>
          <w:noProof/>
          <w:webHidden/>
        </w:rPr>
        <w:fldChar w:fldCharType="begin"/>
      </w:r>
      <w:r w:rsidR="00C95E2F">
        <w:rPr>
          <w:noProof/>
          <w:webHidden/>
        </w:rPr>
        <w:instrText xml:space="preserve"> PAGEREF _Toc341366668 \h </w:instrText>
      </w:r>
      <w:r w:rsidR="002B30D8">
        <w:rPr>
          <w:noProof/>
          <w:webHidden/>
        </w:rPr>
      </w:r>
      <w:r w:rsidR="002B30D8">
        <w:rPr>
          <w:noProof/>
          <w:webHidden/>
        </w:rPr>
        <w:fldChar w:fldCharType="separate"/>
      </w:r>
      <w:ins w:id="11" w:author="Bríza, Tomáš" w:date="2013-02-14T11:07:00Z">
        <w:r w:rsidR="008B4D94">
          <w:rPr>
            <w:noProof/>
            <w:webHidden/>
          </w:rPr>
          <w:t>9</w:t>
        </w:r>
      </w:ins>
      <w:del w:id="12" w:author="Bríza, Tomáš" w:date="2013-02-14T11:07:00Z">
        <w:r w:rsidR="00C95E2F" w:rsidDel="008B4D94">
          <w:rPr>
            <w:noProof/>
            <w:webHidden/>
          </w:rPr>
          <w:delText>7</w:delText>
        </w:r>
      </w:del>
      <w:r w:rsidR="002B30D8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C95E2F" w:rsidRDefault="00DD6CAE">
      <w:pPr>
        <w:pStyle w:val="TOC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HYPERLINK \l "_Toc341366669" </w:instrText>
      </w:r>
      <w:r>
        <w:fldChar w:fldCharType="separate"/>
      </w:r>
      <w:r w:rsidR="00C95E2F" w:rsidRPr="00A15502">
        <w:rPr>
          <w:rStyle w:val="Hyperlink"/>
          <w:noProof/>
        </w:rPr>
        <w:t>Výstupy validace</w:t>
      </w:r>
      <w:r w:rsidR="00C95E2F">
        <w:rPr>
          <w:noProof/>
          <w:webHidden/>
        </w:rPr>
        <w:tab/>
      </w:r>
      <w:r w:rsidR="002B30D8">
        <w:rPr>
          <w:noProof/>
          <w:webHidden/>
        </w:rPr>
        <w:fldChar w:fldCharType="begin"/>
      </w:r>
      <w:r w:rsidR="00C95E2F">
        <w:rPr>
          <w:noProof/>
          <w:webHidden/>
        </w:rPr>
        <w:instrText xml:space="preserve"> PAGEREF _Toc341366669 \h </w:instrText>
      </w:r>
      <w:r w:rsidR="002B30D8">
        <w:rPr>
          <w:noProof/>
          <w:webHidden/>
        </w:rPr>
      </w:r>
      <w:r w:rsidR="002B30D8">
        <w:rPr>
          <w:noProof/>
          <w:webHidden/>
        </w:rPr>
        <w:fldChar w:fldCharType="separate"/>
      </w:r>
      <w:ins w:id="13" w:author="Bríza, Tomáš" w:date="2013-02-14T11:07:00Z">
        <w:r w:rsidR="008B4D94">
          <w:rPr>
            <w:noProof/>
            <w:webHidden/>
          </w:rPr>
          <w:t>11</w:t>
        </w:r>
      </w:ins>
      <w:del w:id="14" w:author="Bríza, Tomáš" w:date="2013-02-14T11:07:00Z">
        <w:r w:rsidR="00C95E2F" w:rsidDel="008B4D94">
          <w:rPr>
            <w:noProof/>
            <w:webHidden/>
          </w:rPr>
          <w:delText>9</w:delText>
        </w:r>
      </w:del>
      <w:r w:rsidR="002B30D8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C95E2F" w:rsidRDefault="00DD6CAE">
      <w:pPr>
        <w:pStyle w:val="TOC2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HYPERLINK \l "_Toc341366670" </w:instrText>
      </w:r>
      <w:r>
        <w:fldChar w:fldCharType="separate"/>
      </w:r>
      <w:r w:rsidR="00C95E2F" w:rsidRPr="00A15502">
        <w:rPr>
          <w:rStyle w:val="Hyperlink"/>
          <w:noProof/>
        </w:rPr>
        <w:t>Příklad validace PSP balíčku</w:t>
      </w:r>
      <w:r w:rsidR="00C95E2F">
        <w:rPr>
          <w:noProof/>
          <w:webHidden/>
        </w:rPr>
        <w:tab/>
      </w:r>
      <w:r w:rsidR="002B30D8">
        <w:rPr>
          <w:noProof/>
          <w:webHidden/>
        </w:rPr>
        <w:fldChar w:fldCharType="begin"/>
      </w:r>
      <w:r w:rsidR="00C95E2F">
        <w:rPr>
          <w:noProof/>
          <w:webHidden/>
        </w:rPr>
        <w:instrText xml:space="preserve"> PAGEREF _Toc341366670 \h </w:instrText>
      </w:r>
      <w:r w:rsidR="002B30D8">
        <w:rPr>
          <w:noProof/>
          <w:webHidden/>
        </w:rPr>
      </w:r>
      <w:r w:rsidR="002B30D8">
        <w:rPr>
          <w:noProof/>
          <w:webHidden/>
        </w:rPr>
        <w:fldChar w:fldCharType="separate"/>
      </w:r>
      <w:ins w:id="15" w:author="Bríza, Tomáš" w:date="2013-02-14T11:07:00Z">
        <w:r w:rsidR="008B4D94">
          <w:rPr>
            <w:noProof/>
            <w:webHidden/>
          </w:rPr>
          <w:t>11</w:t>
        </w:r>
      </w:ins>
      <w:del w:id="16" w:author="Bríza, Tomáš" w:date="2013-02-14T11:07:00Z">
        <w:r w:rsidR="00C95E2F" w:rsidDel="008B4D94">
          <w:rPr>
            <w:noProof/>
            <w:webHidden/>
          </w:rPr>
          <w:delText>9</w:delText>
        </w:r>
      </w:del>
      <w:r w:rsidR="002B30D8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C95E2F" w:rsidRDefault="00DD6CAE">
      <w:pPr>
        <w:pStyle w:val="TOC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HYPERLINK \l "_Toc341366671" </w:instrText>
      </w:r>
      <w:r>
        <w:fldChar w:fldCharType="separate"/>
      </w:r>
      <w:r w:rsidR="00C95E2F" w:rsidRPr="00A15502">
        <w:rPr>
          <w:rStyle w:val="Hyperlink"/>
          <w:noProof/>
        </w:rPr>
        <w:t>Seznam obrázků</w:t>
      </w:r>
      <w:r w:rsidR="00C95E2F">
        <w:rPr>
          <w:noProof/>
          <w:webHidden/>
        </w:rPr>
        <w:tab/>
      </w:r>
      <w:r w:rsidR="002B30D8">
        <w:rPr>
          <w:noProof/>
          <w:webHidden/>
        </w:rPr>
        <w:fldChar w:fldCharType="begin"/>
      </w:r>
      <w:r w:rsidR="00C95E2F">
        <w:rPr>
          <w:noProof/>
          <w:webHidden/>
        </w:rPr>
        <w:instrText xml:space="preserve"> PAGEREF _Toc341366671 \h </w:instrText>
      </w:r>
      <w:r w:rsidR="002B30D8">
        <w:rPr>
          <w:noProof/>
          <w:webHidden/>
        </w:rPr>
      </w:r>
      <w:r w:rsidR="002B30D8">
        <w:rPr>
          <w:noProof/>
          <w:webHidden/>
        </w:rPr>
        <w:fldChar w:fldCharType="separate"/>
      </w:r>
      <w:ins w:id="17" w:author="Bríza, Tomáš" w:date="2013-02-14T11:07:00Z">
        <w:r w:rsidR="008B4D94">
          <w:rPr>
            <w:noProof/>
            <w:webHidden/>
          </w:rPr>
          <w:t>13</w:t>
        </w:r>
      </w:ins>
      <w:del w:id="18" w:author="Bríza, Tomáš" w:date="2013-02-14T11:07:00Z">
        <w:r w:rsidR="00C95E2F" w:rsidDel="008B4D94">
          <w:rPr>
            <w:noProof/>
            <w:webHidden/>
          </w:rPr>
          <w:delText>10</w:delText>
        </w:r>
      </w:del>
      <w:r w:rsidR="002B30D8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C95E2F" w:rsidRDefault="00DD6CAE">
      <w:pPr>
        <w:pStyle w:val="TOC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HYPERLINK \l "_Toc341366672" </w:instrText>
      </w:r>
      <w:r>
        <w:fldChar w:fldCharType="separate"/>
      </w:r>
      <w:r w:rsidR="00C95E2F" w:rsidRPr="00A15502">
        <w:rPr>
          <w:rStyle w:val="Hyperlink"/>
          <w:noProof/>
        </w:rPr>
        <w:t>Seznam tabulek</w:t>
      </w:r>
      <w:r w:rsidR="00C95E2F">
        <w:rPr>
          <w:noProof/>
          <w:webHidden/>
        </w:rPr>
        <w:tab/>
      </w:r>
      <w:r w:rsidR="002B30D8">
        <w:rPr>
          <w:noProof/>
          <w:webHidden/>
        </w:rPr>
        <w:fldChar w:fldCharType="begin"/>
      </w:r>
      <w:r w:rsidR="00C95E2F">
        <w:rPr>
          <w:noProof/>
          <w:webHidden/>
        </w:rPr>
        <w:instrText xml:space="preserve"> PAGEREF _Toc341366672 \h </w:instrText>
      </w:r>
      <w:r w:rsidR="002B30D8">
        <w:rPr>
          <w:noProof/>
          <w:webHidden/>
        </w:rPr>
      </w:r>
      <w:r w:rsidR="002B30D8">
        <w:rPr>
          <w:noProof/>
          <w:webHidden/>
        </w:rPr>
        <w:fldChar w:fldCharType="separate"/>
      </w:r>
      <w:ins w:id="19" w:author="Bríza, Tomáš" w:date="2013-02-14T11:07:00Z">
        <w:r w:rsidR="008B4D94">
          <w:rPr>
            <w:noProof/>
            <w:webHidden/>
          </w:rPr>
          <w:t>13</w:t>
        </w:r>
      </w:ins>
      <w:del w:id="20" w:author="Bríza, Tomáš" w:date="2013-02-14T11:07:00Z">
        <w:r w:rsidR="00C95E2F" w:rsidDel="008B4D94">
          <w:rPr>
            <w:noProof/>
            <w:webHidden/>
          </w:rPr>
          <w:delText>10</w:delText>
        </w:r>
      </w:del>
      <w:r w:rsidR="002B30D8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C95E2F" w:rsidRDefault="00DD6CAE">
      <w:pPr>
        <w:pStyle w:val="TOC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HYPERLINK \l "_Toc341366673" </w:instrText>
      </w:r>
      <w:r>
        <w:fldChar w:fldCharType="separate"/>
      </w:r>
      <w:r w:rsidR="00C95E2F" w:rsidRPr="00A15502">
        <w:rPr>
          <w:rStyle w:val="Hyperlink"/>
          <w:noProof/>
        </w:rPr>
        <w:t>Seznam zkratek a pojmů</w:t>
      </w:r>
      <w:r w:rsidR="00C95E2F">
        <w:rPr>
          <w:noProof/>
          <w:webHidden/>
        </w:rPr>
        <w:tab/>
      </w:r>
      <w:r w:rsidR="002B30D8">
        <w:rPr>
          <w:noProof/>
          <w:webHidden/>
        </w:rPr>
        <w:fldChar w:fldCharType="begin"/>
      </w:r>
      <w:r w:rsidR="00C95E2F">
        <w:rPr>
          <w:noProof/>
          <w:webHidden/>
        </w:rPr>
        <w:instrText xml:space="preserve"> PAGEREF _Toc341366673 \h </w:instrText>
      </w:r>
      <w:r w:rsidR="002B30D8">
        <w:rPr>
          <w:noProof/>
          <w:webHidden/>
        </w:rPr>
      </w:r>
      <w:r w:rsidR="002B30D8">
        <w:rPr>
          <w:noProof/>
          <w:webHidden/>
        </w:rPr>
        <w:fldChar w:fldCharType="separate"/>
      </w:r>
      <w:ins w:id="21" w:author="Bríza, Tomáš" w:date="2013-02-14T11:07:00Z">
        <w:r w:rsidR="008B4D94">
          <w:rPr>
            <w:noProof/>
            <w:webHidden/>
          </w:rPr>
          <w:t>13</w:t>
        </w:r>
      </w:ins>
      <w:del w:id="22" w:author="Bríza, Tomáš" w:date="2013-02-14T11:07:00Z">
        <w:r w:rsidR="00C95E2F" w:rsidDel="008B4D94">
          <w:rPr>
            <w:noProof/>
            <w:webHidden/>
          </w:rPr>
          <w:delText>10</w:delText>
        </w:r>
      </w:del>
      <w:r w:rsidR="002B30D8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637C96" w:rsidRPr="00570C38" w:rsidRDefault="002B30D8" w:rsidP="000973F5">
      <w:pPr>
        <w:jc w:val="both"/>
        <w:rPr>
          <w:b/>
          <w:sz w:val="24"/>
          <w:szCs w:val="24"/>
        </w:rPr>
      </w:pPr>
      <w:r w:rsidRPr="00570C38">
        <w:rPr>
          <w:b/>
          <w:sz w:val="24"/>
          <w:szCs w:val="24"/>
        </w:rPr>
        <w:fldChar w:fldCharType="end"/>
      </w:r>
      <w:r w:rsidR="00637C96" w:rsidRPr="00570C38">
        <w:rPr>
          <w:b/>
          <w:sz w:val="24"/>
          <w:szCs w:val="24"/>
        </w:rPr>
        <w:br w:type="page"/>
      </w:r>
    </w:p>
    <w:p w:rsidR="00787540" w:rsidRPr="00570C38" w:rsidRDefault="00787540" w:rsidP="000973F5">
      <w:pPr>
        <w:pStyle w:val="Heading1"/>
        <w:jc w:val="both"/>
      </w:pPr>
      <w:bookmarkStart w:id="23" w:name="_Toc341366656"/>
      <w:r w:rsidRPr="00570C38">
        <w:lastRenderedPageBreak/>
        <w:t>Úvod</w:t>
      </w:r>
      <w:bookmarkEnd w:id="23"/>
    </w:p>
    <w:p w:rsidR="004728A3" w:rsidRPr="00570C38" w:rsidRDefault="004728A3" w:rsidP="004728A3">
      <w:p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Dokumentace je určena </w:t>
      </w:r>
      <w:r w:rsidR="000720FE" w:rsidRPr="00570C38">
        <w:rPr>
          <w:sz w:val="24"/>
          <w:szCs w:val="24"/>
        </w:rPr>
        <w:t xml:space="preserve">technickým </w:t>
      </w:r>
      <w:r w:rsidRPr="00570C38">
        <w:rPr>
          <w:sz w:val="24"/>
          <w:szCs w:val="24"/>
        </w:rPr>
        <w:t>zpracovatelům dat, kter</w:t>
      </w:r>
      <w:r w:rsidR="00931C6D" w:rsidRPr="00570C38">
        <w:rPr>
          <w:sz w:val="24"/>
          <w:szCs w:val="24"/>
        </w:rPr>
        <w:t>á</w:t>
      </w:r>
      <w:r w:rsidRPr="00570C38">
        <w:rPr>
          <w:sz w:val="24"/>
          <w:szCs w:val="24"/>
        </w:rPr>
        <w:t xml:space="preserve"> jsou výstupem digitalizačního procesu. </w:t>
      </w:r>
      <w:r w:rsidR="007A0364" w:rsidRPr="00570C38">
        <w:rPr>
          <w:sz w:val="24"/>
          <w:szCs w:val="24"/>
        </w:rPr>
        <w:t>Dokumentace v</w:t>
      </w:r>
      <w:r w:rsidRPr="00570C38">
        <w:rPr>
          <w:sz w:val="24"/>
          <w:szCs w:val="24"/>
        </w:rPr>
        <w:t>ysvětluje instalaci aplikace</w:t>
      </w:r>
      <w:r w:rsidR="007A0364" w:rsidRPr="00570C38">
        <w:rPr>
          <w:sz w:val="24"/>
          <w:szCs w:val="24"/>
        </w:rPr>
        <w:t>, nastavení aplikace</w:t>
      </w:r>
      <w:r w:rsidRPr="00570C38">
        <w:rPr>
          <w:sz w:val="24"/>
          <w:szCs w:val="24"/>
        </w:rPr>
        <w:t xml:space="preserve"> a jednotlivé funkce aplikace.</w:t>
      </w:r>
    </w:p>
    <w:p w:rsidR="002C1394" w:rsidRPr="00570C38" w:rsidRDefault="000C7F3F">
      <w:pPr>
        <w:pStyle w:val="Heading1"/>
      </w:pPr>
      <w:bookmarkStart w:id="24" w:name="_Toc341366657"/>
      <w:r w:rsidRPr="00570C38">
        <w:t>Odkazované dokumenty</w:t>
      </w:r>
      <w:bookmarkEnd w:id="24"/>
    </w:p>
    <w:p w:rsidR="002C1394" w:rsidRPr="00570C38" w:rsidRDefault="0046110D">
      <w:pPr>
        <w:keepNext/>
        <w:spacing w:before="60"/>
        <w:jc w:val="both"/>
        <w:rPr>
          <w:rFonts w:cstheme="minorHAnsi"/>
        </w:rPr>
      </w:pPr>
      <w:r w:rsidRPr="00570C38">
        <w:rPr>
          <w:rFonts w:eastAsia="Times New Roman" w:cstheme="minorHAnsi"/>
        </w:rPr>
        <w:t>[1]</w:t>
      </w:r>
      <w:r w:rsidRPr="00570C38">
        <w:rPr>
          <w:rFonts w:eastAsia="Times New Roman" w:cstheme="minorHAnsi"/>
        </w:rPr>
        <w:tab/>
      </w:r>
      <w:r w:rsidRPr="00570C38">
        <w:rPr>
          <w:rFonts w:cstheme="minorHAnsi"/>
        </w:rPr>
        <w:t xml:space="preserve">specifikace_periodika_1_4.pdf ze dne </w:t>
      </w:r>
      <w:r w:rsidR="00570C38" w:rsidRPr="00570C38">
        <w:rPr>
          <w:rFonts w:cstheme="minorHAnsi"/>
        </w:rPr>
        <w:t>4. 4. 2012</w:t>
      </w:r>
    </w:p>
    <w:p w:rsidR="000C7F3F" w:rsidRPr="00570C38" w:rsidRDefault="0046110D" w:rsidP="000C7F3F">
      <w:pPr>
        <w:keepNext/>
        <w:spacing w:before="60"/>
        <w:jc w:val="both"/>
        <w:rPr>
          <w:rFonts w:cstheme="minorHAnsi"/>
        </w:rPr>
      </w:pPr>
      <w:r w:rsidRPr="00570C38">
        <w:rPr>
          <w:rFonts w:eastAsia="Times New Roman" w:cstheme="minorHAnsi"/>
        </w:rPr>
        <w:t>[</w:t>
      </w:r>
      <w:r w:rsidRPr="00570C38">
        <w:rPr>
          <w:rFonts w:cstheme="minorHAnsi"/>
        </w:rPr>
        <w:t>2</w:t>
      </w:r>
      <w:r w:rsidRPr="00570C38">
        <w:rPr>
          <w:rFonts w:eastAsia="Times New Roman" w:cstheme="minorHAnsi"/>
        </w:rPr>
        <w:t>]</w:t>
      </w:r>
      <w:r w:rsidRPr="00570C38">
        <w:rPr>
          <w:rFonts w:eastAsia="Times New Roman" w:cstheme="minorHAnsi"/>
        </w:rPr>
        <w:tab/>
      </w:r>
      <w:r w:rsidRPr="00570C38">
        <w:rPr>
          <w:rFonts w:cstheme="minorHAnsi"/>
        </w:rPr>
        <w:t xml:space="preserve">specifikace_monografie_1-0.pdf ze dne </w:t>
      </w:r>
      <w:r w:rsidR="00570C38" w:rsidRPr="00570C38">
        <w:rPr>
          <w:rFonts w:cstheme="minorHAnsi"/>
        </w:rPr>
        <w:t>4. 4. 2012</w:t>
      </w:r>
    </w:p>
    <w:p w:rsidR="009F4745" w:rsidRPr="00570C38" w:rsidRDefault="009F4745" w:rsidP="009F4745">
      <w:pPr>
        <w:pStyle w:val="Heading1"/>
        <w:jc w:val="both"/>
      </w:pPr>
      <w:bookmarkStart w:id="25" w:name="_Toc341366658"/>
      <w:r w:rsidRPr="00570C38">
        <w:t>O aplikaci</w:t>
      </w:r>
      <w:bookmarkEnd w:id="25"/>
    </w:p>
    <w:p w:rsidR="007A0364" w:rsidRPr="00570C38" w:rsidRDefault="0046110D" w:rsidP="007A0364">
      <w:p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Účelem aplikace je poskytnout jednoduchý nástroj pro kontrolu vytvořených PSP balíčků zda odpovídají definici </w:t>
      </w:r>
      <w:proofErr w:type="spellStart"/>
      <w:r w:rsidRPr="00570C38">
        <w:rPr>
          <w:sz w:val="24"/>
          <w:szCs w:val="24"/>
        </w:rPr>
        <w:t>metadat</w:t>
      </w:r>
      <w:proofErr w:type="spellEnd"/>
      <w:r w:rsidRPr="00570C38">
        <w:rPr>
          <w:sz w:val="24"/>
          <w:szCs w:val="24"/>
        </w:rPr>
        <w:t xml:space="preserve"> pro periodika a monografie NDK  [1] a [2]</w:t>
      </w:r>
      <w:r w:rsidRPr="00570C38">
        <w:rPr>
          <w:rStyle w:val="FootnoteReference"/>
          <w:sz w:val="24"/>
          <w:szCs w:val="24"/>
        </w:rPr>
        <w:footnoteReference w:id="1"/>
      </w:r>
      <w:r w:rsidRPr="00570C38">
        <w:rPr>
          <w:sz w:val="24"/>
          <w:szCs w:val="24"/>
        </w:rPr>
        <w:t>. Podle nastavení parametrů aplikace je aplikace schopna provést kontrolu jednoho balíčku nebo celé dávky balíčků obsažené v dané složce.</w:t>
      </w:r>
    </w:p>
    <w:p w:rsidR="00801BE4" w:rsidRPr="00570C38" w:rsidRDefault="0046110D" w:rsidP="00787540">
      <w:p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Úkolem aplikace je validovat strukturu PSP balíčku, validovat hlavní metadatový soubor a validovat vedlejší metadatové soubory. </w:t>
      </w:r>
    </w:p>
    <w:p w:rsidR="00801BE4" w:rsidRPr="00570C38" w:rsidRDefault="00801BE4" w:rsidP="00801BE4">
      <w:pPr>
        <w:pStyle w:val="Heading2"/>
        <w:jc w:val="both"/>
      </w:pPr>
      <w:bookmarkStart w:id="26" w:name="_Toc341366659"/>
      <w:r w:rsidRPr="00570C38">
        <w:t>Požadavky na systém</w:t>
      </w:r>
      <w:bookmarkEnd w:id="26"/>
    </w:p>
    <w:p w:rsidR="00801BE4" w:rsidRPr="00570C38" w:rsidRDefault="0046110D" w:rsidP="00801BE4">
      <w:pPr>
        <w:rPr>
          <w:sz w:val="24"/>
          <w:szCs w:val="24"/>
        </w:rPr>
      </w:pPr>
      <w:r w:rsidRPr="00570C38">
        <w:rPr>
          <w:sz w:val="24"/>
          <w:szCs w:val="24"/>
        </w:rPr>
        <w:t>Aplikace vyžaduje nainstalovanou JAVA</w:t>
      </w:r>
      <w:r w:rsidRPr="00570C38">
        <w:rPr>
          <w:rStyle w:val="FootnoteReference"/>
          <w:sz w:val="24"/>
          <w:szCs w:val="24"/>
        </w:rPr>
        <w:footnoteReference w:id="2"/>
      </w:r>
      <w:r w:rsidRPr="00570C38">
        <w:rPr>
          <w:sz w:val="24"/>
          <w:szCs w:val="24"/>
        </w:rPr>
        <w:t xml:space="preserve"> verze 1.6</w:t>
      </w:r>
      <w:r w:rsidRPr="00570C38">
        <w:rPr>
          <w:rStyle w:val="FootnoteReference"/>
          <w:sz w:val="24"/>
          <w:szCs w:val="24"/>
        </w:rPr>
        <w:footnoteReference w:id="3"/>
      </w:r>
      <w:r w:rsidRPr="00570C38">
        <w:rPr>
          <w:sz w:val="24"/>
          <w:szCs w:val="24"/>
        </w:rPr>
        <w:t xml:space="preserve"> a vyšší na platformě Windows XP/Vista/2007</w:t>
      </w:r>
      <w:r w:rsidR="00D52090">
        <w:rPr>
          <w:sz w:val="24"/>
          <w:szCs w:val="24"/>
        </w:rPr>
        <w:t xml:space="preserve"> a platformě UNIX</w:t>
      </w:r>
      <w:r w:rsidRPr="00570C38">
        <w:rPr>
          <w:sz w:val="24"/>
          <w:szCs w:val="24"/>
        </w:rPr>
        <w:t>.</w:t>
      </w:r>
    </w:p>
    <w:p w:rsidR="000C60DE" w:rsidRPr="00570C38" w:rsidRDefault="009A10D9" w:rsidP="00E57F45">
      <w:pPr>
        <w:pStyle w:val="Heading1"/>
        <w:jc w:val="both"/>
      </w:pPr>
      <w:r w:rsidRPr="00570C38">
        <w:rPr>
          <w:noProof/>
        </w:rPr>
        <w:drawing>
          <wp:anchor distT="0" distB="0" distL="114300" distR="114300" simplePos="0" relativeHeight="251658240" behindDoc="0" locked="0" layoutInCell="1" allowOverlap="1" wp14:anchorId="12D96387" wp14:editId="38CBE299">
            <wp:simplePos x="0" y="0"/>
            <wp:positionH relativeFrom="column">
              <wp:posOffset>262255</wp:posOffset>
            </wp:positionH>
            <wp:positionV relativeFrom="paragraph">
              <wp:posOffset>577215</wp:posOffset>
            </wp:positionV>
            <wp:extent cx="4928235" cy="1325880"/>
            <wp:effectExtent l="1905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7" w:name="_Toc341366660"/>
      <w:r w:rsidR="000C60DE" w:rsidRPr="00570C38">
        <w:t>Proces validace</w:t>
      </w:r>
      <w:bookmarkEnd w:id="27"/>
    </w:p>
    <w:p w:rsidR="002C1394" w:rsidRPr="00570C38" w:rsidRDefault="000C60DE">
      <w:pPr>
        <w:spacing w:before="24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70C38">
        <w:rPr>
          <w:sz w:val="20"/>
          <w:szCs w:val="20"/>
        </w:rPr>
        <w:t xml:space="preserve">Obr. 1 </w:t>
      </w:r>
      <w:r w:rsidR="00867702" w:rsidRPr="00570C38">
        <w:rPr>
          <w:sz w:val="20"/>
          <w:szCs w:val="20"/>
        </w:rPr>
        <w:t xml:space="preserve">- </w:t>
      </w:r>
      <w:r w:rsidRPr="00570C38">
        <w:rPr>
          <w:sz w:val="20"/>
          <w:szCs w:val="20"/>
        </w:rPr>
        <w:t>Proces validace</w:t>
      </w:r>
      <w:r w:rsidRPr="00570C38">
        <w:br w:type="page"/>
      </w:r>
    </w:p>
    <w:p w:rsidR="00E061AC" w:rsidRPr="00570C38" w:rsidRDefault="00E061AC" w:rsidP="00E57F45">
      <w:pPr>
        <w:pStyle w:val="Heading1"/>
        <w:jc w:val="both"/>
      </w:pPr>
      <w:bookmarkStart w:id="28" w:name="_Toc341366661"/>
      <w:r w:rsidRPr="00570C38">
        <w:lastRenderedPageBreak/>
        <w:t>Funkce aplikace</w:t>
      </w:r>
      <w:bookmarkEnd w:id="28"/>
    </w:p>
    <w:p w:rsidR="00335514" w:rsidRPr="00570C38" w:rsidRDefault="00E57F45" w:rsidP="00E57F45">
      <w:p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Aplikace provádí validaci </w:t>
      </w:r>
      <w:r w:rsidR="00335190" w:rsidRPr="00570C38">
        <w:rPr>
          <w:sz w:val="24"/>
          <w:szCs w:val="24"/>
        </w:rPr>
        <w:t xml:space="preserve">kompletního </w:t>
      </w:r>
      <w:r w:rsidRPr="00570C38">
        <w:rPr>
          <w:sz w:val="24"/>
          <w:szCs w:val="24"/>
        </w:rPr>
        <w:t>vstupního PSP b</w:t>
      </w:r>
      <w:r w:rsidR="007049E6" w:rsidRPr="00570C38">
        <w:rPr>
          <w:sz w:val="24"/>
          <w:szCs w:val="24"/>
        </w:rPr>
        <w:t>alíčku podle pravidel pro periodikum</w:t>
      </w:r>
      <w:r w:rsidRPr="00570C38">
        <w:rPr>
          <w:sz w:val="24"/>
          <w:szCs w:val="24"/>
        </w:rPr>
        <w:t>,</w:t>
      </w:r>
      <w:r w:rsidR="007049E6" w:rsidRPr="00570C38">
        <w:rPr>
          <w:sz w:val="24"/>
          <w:szCs w:val="24"/>
        </w:rPr>
        <w:t xml:space="preserve"> </w:t>
      </w:r>
      <w:r w:rsidR="007D114F" w:rsidRPr="00570C38">
        <w:rPr>
          <w:sz w:val="24"/>
          <w:szCs w:val="24"/>
        </w:rPr>
        <w:t>případně</w:t>
      </w:r>
      <w:r w:rsidR="007049E6" w:rsidRPr="00570C38">
        <w:rPr>
          <w:sz w:val="24"/>
          <w:szCs w:val="24"/>
        </w:rPr>
        <w:t xml:space="preserve"> monografii a výsledek zapíše formou reportu obsahující</w:t>
      </w:r>
      <w:r w:rsidRPr="00570C38">
        <w:rPr>
          <w:sz w:val="24"/>
          <w:szCs w:val="24"/>
        </w:rPr>
        <w:t>ho</w:t>
      </w:r>
      <w:r w:rsidR="007049E6" w:rsidRPr="00570C38">
        <w:rPr>
          <w:sz w:val="24"/>
          <w:szCs w:val="24"/>
        </w:rPr>
        <w:t xml:space="preserve">, zda balíček vyhověl pravidlům, </w:t>
      </w:r>
      <w:r w:rsidR="00012868" w:rsidRPr="00570C38">
        <w:rPr>
          <w:sz w:val="24"/>
          <w:szCs w:val="24"/>
        </w:rPr>
        <w:t>po</w:t>
      </w:r>
      <w:r w:rsidR="007049E6" w:rsidRPr="00570C38">
        <w:rPr>
          <w:sz w:val="24"/>
          <w:szCs w:val="24"/>
        </w:rPr>
        <w:t>případě soupis chyb.</w:t>
      </w:r>
    </w:p>
    <w:p w:rsidR="00F66B0C" w:rsidRPr="00570C38" w:rsidRDefault="00F66B0C" w:rsidP="00E57F45">
      <w:p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Průběh </w:t>
      </w:r>
      <w:r w:rsidR="00AD36E0" w:rsidRPr="00570C38">
        <w:rPr>
          <w:sz w:val="24"/>
          <w:szCs w:val="24"/>
        </w:rPr>
        <w:t>validace</w:t>
      </w:r>
      <w:r w:rsidRPr="00570C38">
        <w:rPr>
          <w:sz w:val="24"/>
          <w:szCs w:val="24"/>
        </w:rPr>
        <w:t xml:space="preserve"> lze rozdělit na několik kroků:</w:t>
      </w:r>
    </w:p>
    <w:p w:rsidR="00F66B0C" w:rsidRPr="00570C38" w:rsidRDefault="00F66B0C" w:rsidP="00E57F4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Kontrola struktury </w:t>
      </w:r>
      <w:r w:rsidR="005E3935" w:rsidRPr="00570C38">
        <w:rPr>
          <w:sz w:val="24"/>
          <w:szCs w:val="24"/>
        </w:rPr>
        <w:t xml:space="preserve">PSP </w:t>
      </w:r>
      <w:r w:rsidRPr="00570C38">
        <w:rPr>
          <w:sz w:val="24"/>
          <w:szCs w:val="24"/>
        </w:rPr>
        <w:t>balíčku</w:t>
      </w:r>
      <w:r w:rsidR="00AD36E0" w:rsidRPr="00570C38">
        <w:rPr>
          <w:sz w:val="24"/>
          <w:szCs w:val="24"/>
        </w:rPr>
        <w:t>.</w:t>
      </w:r>
    </w:p>
    <w:p w:rsidR="00F66B0C" w:rsidRPr="00570C38" w:rsidRDefault="00F66B0C" w:rsidP="00E57F4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>Kontrola hlavního metadatového souboru</w:t>
      </w:r>
      <w:r w:rsidR="00012868" w:rsidRPr="00570C38">
        <w:rPr>
          <w:sz w:val="24"/>
          <w:szCs w:val="24"/>
        </w:rPr>
        <w:t xml:space="preserve"> (hlavní METS).</w:t>
      </w:r>
    </w:p>
    <w:p w:rsidR="00F66B0C" w:rsidRPr="00570C38" w:rsidRDefault="00F66B0C" w:rsidP="00E57F4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>Kontrola vedlejších metadatových souborů</w:t>
      </w:r>
      <w:r w:rsidR="00012868" w:rsidRPr="00570C38">
        <w:rPr>
          <w:sz w:val="24"/>
          <w:szCs w:val="24"/>
        </w:rPr>
        <w:t xml:space="preserve"> (vedlejší METS soubory v </w:t>
      </w:r>
      <w:proofErr w:type="spellStart"/>
      <w:r w:rsidR="00012868" w:rsidRPr="00570C38">
        <w:rPr>
          <w:sz w:val="24"/>
          <w:szCs w:val="24"/>
        </w:rPr>
        <w:t>amdSec</w:t>
      </w:r>
      <w:proofErr w:type="spellEnd"/>
      <w:r w:rsidR="00012868" w:rsidRPr="00570C38">
        <w:rPr>
          <w:sz w:val="24"/>
          <w:szCs w:val="24"/>
        </w:rPr>
        <w:t xml:space="preserve"> složce).</w:t>
      </w:r>
    </w:p>
    <w:p w:rsidR="00F66B0C" w:rsidRPr="00570C38" w:rsidRDefault="00AD36E0" w:rsidP="00E57F45">
      <w:pPr>
        <w:pStyle w:val="Heading2"/>
        <w:jc w:val="both"/>
      </w:pPr>
      <w:bookmarkStart w:id="29" w:name="_Toc341366662"/>
      <w:r w:rsidRPr="00570C38">
        <w:t>Validace</w:t>
      </w:r>
      <w:r w:rsidR="00F66B0C" w:rsidRPr="00570C38">
        <w:t xml:space="preserve"> struktury balíčku</w:t>
      </w:r>
      <w:bookmarkEnd w:id="29"/>
    </w:p>
    <w:p w:rsidR="00F66B0C" w:rsidRPr="00570C38" w:rsidRDefault="0046110D" w:rsidP="00E57F45">
      <w:pPr>
        <w:jc w:val="both"/>
        <w:rPr>
          <w:sz w:val="24"/>
          <w:szCs w:val="24"/>
        </w:rPr>
      </w:pPr>
      <w:r w:rsidRPr="00570C38">
        <w:rPr>
          <w:sz w:val="24"/>
          <w:szCs w:val="24"/>
        </w:rPr>
        <w:t>Základní kontrola, která vyhodnotí, zda balíček obsahuje všechny povinné soubory a složky a zda jsou správně pojmenované dle jmenné konvence definované v [1] a [2].</w:t>
      </w:r>
    </w:p>
    <w:p w:rsidR="00931C6D" w:rsidRPr="00570C38" w:rsidRDefault="0046110D" w:rsidP="00E57F45">
      <w:pPr>
        <w:jc w:val="both"/>
        <w:rPr>
          <w:sz w:val="24"/>
          <w:szCs w:val="24"/>
        </w:rPr>
      </w:pPr>
      <w:r w:rsidRPr="00570C38">
        <w:rPr>
          <w:sz w:val="24"/>
          <w:szCs w:val="24"/>
        </w:rPr>
        <w:t>Struktura balíčku:</w:t>
      </w:r>
    </w:p>
    <w:p w:rsidR="00931C6D" w:rsidRPr="00570C38" w:rsidRDefault="0046110D" w:rsidP="00931C6D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>info.xml</w:t>
      </w:r>
    </w:p>
    <w:p w:rsidR="00931C6D" w:rsidRPr="00570C38" w:rsidRDefault="0046110D" w:rsidP="00931C6D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570C38">
        <w:rPr>
          <w:sz w:val="24"/>
          <w:szCs w:val="24"/>
        </w:rPr>
        <w:t>masterCopy</w:t>
      </w:r>
      <w:proofErr w:type="spellEnd"/>
      <w:r w:rsidRPr="00570C38">
        <w:rPr>
          <w:sz w:val="24"/>
          <w:szCs w:val="24"/>
        </w:rPr>
        <w:t xml:space="preserve"> (složka) – obsahuje obrazy JPEG 2000 </w:t>
      </w:r>
      <w:proofErr w:type="spellStart"/>
      <w:r w:rsidRPr="00570C38">
        <w:rPr>
          <w:sz w:val="24"/>
          <w:szCs w:val="24"/>
        </w:rPr>
        <w:t>lossless</w:t>
      </w:r>
      <w:proofErr w:type="spellEnd"/>
    </w:p>
    <w:p w:rsidR="00931C6D" w:rsidRPr="00570C38" w:rsidRDefault="0046110D" w:rsidP="00931C6D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570C38">
        <w:rPr>
          <w:sz w:val="24"/>
          <w:szCs w:val="24"/>
        </w:rPr>
        <w:t>userCopy</w:t>
      </w:r>
      <w:proofErr w:type="spellEnd"/>
      <w:r w:rsidRPr="00570C38">
        <w:rPr>
          <w:sz w:val="24"/>
          <w:szCs w:val="24"/>
        </w:rPr>
        <w:t xml:space="preserve"> (složka) – obsahuje obrazy JPEG 2000 </w:t>
      </w:r>
      <w:proofErr w:type="spellStart"/>
      <w:r w:rsidRPr="00570C38">
        <w:rPr>
          <w:sz w:val="24"/>
          <w:szCs w:val="24"/>
        </w:rPr>
        <w:t>lossy</w:t>
      </w:r>
      <w:proofErr w:type="spellEnd"/>
    </w:p>
    <w:p w:rsidR="00931C6D" w:rsidRPr="00570C38" w:rsidRDefault="0046110D" w:rsidP="00931C6D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ALTO (složka) – obsahuje soubory </w:t>
      </w:r>
      <w:proofErr w:type="gramStart"/>
      <w:r w:rsidRPr="00570C38">
        <w:rPr>
          <w:sz w:val="24"/>
          <w:szCs w:val="24"/>
        </w:rPr>
        <w:t>ALTO.xml</w:t>
      </w:r>
      <w:proofErr w:type="gramEnd"/>
      <w:r w:rsidRPr="00570C38">
        <w:rPr>
          <w:sz w:val="24"/>
          <w:szCs w:val="24"/>
        </w:rPr>
        <w:t xml:space="preserve"> pro každou stranu</w:t>
      </w:r>
    </w:p>
    <w:p w:rsidR="00931C6D" w:rsidRPr="00570C38" w:rsidRDefault="0046110D" w:rsidP="00931C6D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>TXT (složka) – obsahuje soubory OCR.TXT pro každou stranu</w:t>
      </w:r>
    </w:p>
    <w:p w:rsidR="00931C6D" w:rsidRPr="00570C38" w:rsidRDefault="0046110D" w:rsidP="00931C6D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>Hlavní_METS.xml</w:t>
      </w:r>
    </w:p>
    <w:p w:rsidR="00931C6D" w:rsidRPr="00570C38" w:rsidRDefault="0046110D" w:rsidP="00931C6D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>Soubor.md5</w:t>
      </w:r>
    </w:p>
    <w:p w:rsidR="00931C6D" w:rsidRPr="00570C38" w:rsidRDefault="00931C6D" w:rsidP="00931C6D">
      <w:pPr>
        <w:jc w:val="both"/>
      </w:pPr>
    </w:p>
    <w:p w:rsidR="00F66B0C" w:rsidRPr="00570C38" w:rsidRDefault="00AD36E0" w:rsidP="00E57F45">
      <w:pPr>
        <w:pStyle w:val="Heading2"/>
        <w:jc w:val="both"/>
      </w:pPr>
      <w:bookmarkStart w:id="30" w:name="_Toc341366663"/>
      <w:r w:rsidRPr="00570C38">
        <w:t>Validace</w:t>
      </w:r>
      <w:r w:rsidR="00F66B0C" w:rsidRPr="00570C38">
        <w:t xml:space="preserve"> hlavního metadatového souboru</w:t>
      </w:r>
      <w:bookmarkEnd w:id="30"/>
    </w:p>
    <w:p w:rsidR="00382CD9" w:rsidRPr="00570C38" w:rsidRDefault="0046110D" w:rsidP="00E57F45">
      <w:pPr>
        <w:jc w:val="both"/>
        <w:rPr>
          <w:sz w:val="24"/>
          <w:szCs w:val="24"/>
        </w:rPr>
      </w:pPr>
      <w:r w:rsidRPr="00570C38">
        <w:rPr>
          <w:sz w:val="24"/>
          <w:szCs w:val="24"/>
        </w:rPr>
        <w:t>Kontrola, zda hlavní METS záznam má správný formát a obsahuje všechny povinné položky.</w:t>
      </w:r>
    </w:p>
    <w:p w:rsidR="00AD36E0" w:rsidRPr="00570C38" w:rsidRDefault="0046110D" w:rsidP="00E57F45">
      <w:pPr>
        <w:jc w:val="both"/>
        <w:rPr>
          <w:sz w:val="24"/>
          <w:szCs w:val="24"/>
        </w:rPr>
      </w:pPr>
      <w:r w:rsidRPr="00570C38">
        <w:rPr>
          <w:sz w:val="24"/>
          <w:szCs w:val="24"/>
        </w:rPr>
        <w:t>Tuto validaci lze rozdělit do následujících kroků:</w:t>
      </w:r>
    </w:p>
    <w:p w:rsidR="00AD36E0" w:rsidRPr="00570C38" w:rsidRDefault="0046110D" w:rsidP="00E57F4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Validace platnosti </w:t>
      </w:r>
      <w:proofErr w:type="spellStart"/>
      <w:r w:rsidRPr="00570C38">
        <w:rPr>
          <w:sz w:val="24"/>
          <w:szCs w:val="24"/>
        </w:rPr>
        <w:t>xml</w:t>
      </w:r>
      <w:proofErr w:type="spellEnd"/>
      <w:r w:rsidRPr="00570C38">
        <w:rPr>
          <w:sz w:val="24"/>
          <w:szCs w:val="24"/>
        </w:rPr>
        <w:t xml:space="preserve"> pomocí mets.xsd a mods-3-4.xsd.</w:t>
      </w:r>
    </w:p>
    <w:p w:rsidR="00AD36E0" w:rsidRPr="00570C38" w:rsidRDefault="0046110D" w:rsidP="00E57F4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Validace </w:t>
      </w:r>
      <w:proofErr w:type="spellStart"/>
      <w:r w:rsidRPr="00570C38">
        <w:rPr>
          <w:sz w:val="24"/>
          <w:szCs w:val="24"/>
        </w:rPr>
        <w:t>fileSec</w:t>
      </w:r>
      <w:proofErr w:type="spellEnd"/>
      <w:r w:rsidRPr="00570C38">
        <w:rPr>
          <w:sz w:val="24"/>
          <w:szCs w:val="24"/>
        </w:rPr>
        <w:t xml:space="preserve"> části - kontrola zda odkazované soubory (element </w:t>
      </w:r>
      <w:proofErr w:type="spellStart"/>
      <w:r w:rsidRPr="00570C38">
        <w:rPr>
          <w:sz w:val="24"/>
          <w:szCs w:val="24"/>
        </w:rPr>
        <w:t>FLocat</w:t>
      </w:r>
      <w:proofErr w:type="spellEnd"/>
      <w:r w:rsidRPr="00570C38">
        <w:rPr>
          <w:sz w:val="24"/>
          <w:szCs w:val="24"/>
        </w:rPr>
        <w:t xml:space="preserve"> atribut </w:t>
      </w:r>
      <w:proofErr w:type="spellStart"/>
      <w:r w:rsidRPr="00570C38">
        <w:rPr>
          <w:sz w:val="24"/>
          <w:szCs w:val="24"/>
        </w:rPr>
        <w:t>xlink:href</w:t>
      </w:r>
      <w:proofErr w:type="spellEnd"/>
      <w:r w:rsidRPr="00570C38">
        <w:rPr>
          <w:sz w:val="24"/>
          <w:szCs w:val="24"/>
        </w:rPr>
        <w:t>) skutečně existují.</w:t>
      </w:r>
    </w:p>
    <w:p w:rsidR="000C5330" w:rsidRPr="00570C38" w:rsidRDefault="0046110D" w:rsidP="00E57F4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>Validace přítomnosti povinných položek a atributů pomocí šablon – na základě typu dokumentu validátor  vybere profil, který obsahuje seznam jednotlivých šablon, které mají být použity pro validaci.</w:t>
      </w:r>
      <w:bookmarkStart w:id="31" w:name="_GoBack"/>
      <w:bookmarkEnd w:id="31"/>
      <w:r w:rsidR="00092759">
        <w:rPr>
          <w:rStyle w:val="FootnoteReference"/>
          <w:sz w:val="24"/>
          <w:szCs w:val="24"/>
        </w:rPr>
        <w:footnoteReference w:id="4"/>
      </w:r>
    </w:p>
    <w:p w:rsidR="000C5330" w:rsidRPr="00570C38" w:rsidRDefault="000C5330">
      <w:pPr>
        <w:rPr>
          <w:sz w:val="24"/>
          <w:szCs w:val="24"/>
        </w:rPr>
      </w:pPr>
      <w:r w:rsidRPr="00570C38">
        <w:rPr>
          <w:sz w:val="24"/>
          <w:szCs w:val="24"/>
        </w:rPr>
        <w:lastRenderedPageBreak/>
        <w:br w:type="page"/>
      </w:r>
    </w:p>
    <w:p w:rsidR="002C1394" w:rsidRPr="00570C38" w:rsidRDefault="002C1394">
      <w:pPr>
        <w:pStyle w:val="ListParagraph"/>
        <w:jc w:val="both"/>
        <w:rPr>
          <w:sz w:val="24"/>
          <w:szCs w:val="24"/>
        </w:rPr>
      </w:pPr>
    </w:p>
    <w:p w:rsidR="00F66B0C" w:rsidRPr="00570C38" w:rsidRDefault="00D030D6" w:rsidP="00AD36E0">
      <w:pPr>
        <w:pStyle w:val="Heading2"/>
      </w:pPr>
      <w:bookmarkStart w:id="32" w:name="_Toc341366664"/>
      <w:r w:rsidRPr="00570C38">
        <w:t>Validace</w:t>
      </w:r>
      <w:r w:rsidR="00F66B0C" w:rsidRPr="00570C38">
        <w:t xml:space="preserve"> vedlejších metadatových souborů</w:t>
      </w:r>
      <w:bookmarkEnd w:id="32"/>
    </w:p>
    <w:p w:rsidR="00AD36E0" w:rsidRPr="00570C38" w:rsidRDefault="0046110D" w:rsidP="00AD36E0">
      <w:pPr>
        <w:rPr>
          <w:sz w:val="24"/>
          <w:szCs w:val="24"/>
        </w:rPr>
      </w:pPr>
      <w:r w:rsidRPr="00570C38">
        <w:rPr>
          <w:sz w:val="24"/>
          <w:szCs w:val="24"/>
        </w:rPr>
        <w:t>Kontrola vedlejších metadatových souborů (AMD_METS).</w:t>
      </w:r>
    </w:p>
    <w:p w:rsidR="0052051C" w:rsidRPr="00570C38" w:rsidRDefault="0046110D" w:rsidP="0052051C">
      <w:pPr>
        <w:rPr>
          <w:sz w:val="24"/>
          <w:szCs w:val="24"/>
        </w:rPr>
      </w:pPr>
      <w:r w:rsidRPr="00570C38">
        <w:rPr>
          <w:sz w:val="24"/>
          <w:szCs w:val="24"/>
        </w:rPr>
        <w:t>Kroky validace pro jednotlivé soubory:</w:t>
      </w:r>
    </w:p>
    <w:p w:rsidR="0052051C" w:rsidRPr="00570C38" w:rsidRDefault="0046110D" w:rsidP="0052051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70C38">
        <w:rPr>
          <w:sz w:val="24"/>
          <w:szCs w:val="24"/>
        </w:rPr>
        <w:t>Validace přítomnosti povinných položek a atributů pomocí šablon.</w:t>
      </w:r>
    </w:p>
    <w:p w:rsidR="0052051C" w:rsidRPr="00570C38" w:rsidRDefault="0046110D" w:rsidP="0052051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70C38">
        <w:rPr>
          <w:sz w:val="24"/>
          <w:szCs w:val="24"/>
        </w:rPr>
        <w:t xml:space="preserve">Validace platnosti </w:t>
      </w:r>
      <w:proofErr w:type="spellStart"/>
      <w:r w:rsidRPr="00570C38">
        <w:rPr>
          <w:sz w:val="24"/>
          <w:szCs w:val="24"/>
        </w:rPr>
        <w:t>xml</w:t>
      </w:r>
      <w:proofErr w:type="spellEnd"/>
      <w:r w:rsidRPr="00570C38">
        <w:rPr>
          <w:sz w:val="24"/>
          <w:szCs w:val="24"/>
        </w:rPr>
        <w:t xml:space="preserve"> jednotlivých událostí (</w:t>
      </w:r>
      <w:proofErr w:type="spellStart"/>
      <w:r w:rsidRPr="00570C38">
        <w:rPr>
          <w:sz w:val="24"/>
          <w:szCs w:val="24"/>
        </w:rPr>
        <w:t>premis:event</w:t>
      </w:r>
      <w:proofErr w:type="spellEnd"/>
      <w:r w:rsidRPr="00570C38">
        <w:rPr>
          <w:sz w:val="24"/>
          <w:szCs w:val="24"/>
        </w:rPr>
        <w:t>) pomocí premis.xsd.</w:t>
      </w:r>
    </w:p>
    <w:p w:rsidR="0052051C" w:rsidRPr="00570C38" w:rsidRDefault="0046110D" w:rsidP="0052051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70C38">
        <w:rPr>
          <w:sz w:val="24"/>
          <w:szCs w:val="24"/>
        </w:rPr>
        <w:t xml:space="preserve">Validace platnosti </w:t>
      </w:r>
      <w:proofErr w:type="spellStart"/>
      <w:r w:rsidRPr="00570C38">
        <w:rPr>
          <w:sz w:val="24"/>
          <w:szCs w:val="24"/>
        </w:rPr>
        <w:t>xml</w:t>
      </w:r>
      <w:proofErr w:type="spellEnd"/>
      <w:r w:rsidRPr="00570C38">
        <w:rPr>
          <w:sz w:val="24"/>
          <w:szCs w:val="24"/>
        </w:rPr>
        <w:t xml:space="preserve"> jednotlivých agentů (</w:t>
      </w:r>
      <w:proofErr w:type="spellStart"/>
      <w:r w:rsidRPr="00570C38">
        <w:rPr>
          <w:sz w:val="24"/>
          <w:szCs w:val="24"/>
        </w:rPr>
        <w:t>premis:agent</w:t>
      </w:r>
      <w:proofErr w:type="spellEnd"/>
      <w:r w:rsidRPr="00570C38">
        <w:rPr>
          <w:sz w:val="24"/>
          <w:szCs w:val="24"/>
        </w:rPr>
        <w:t>) pomocí premis.xsd.</w:t>
      </w:r>
    </w:p>
    <w:p w:rsidR="0052051C" w:rsidRPr="00570C38" w:rsidRDefault="0046110D" w:rsidP="0052051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70C38">
        <w:rPr>
          <w:sz w:val="24"/>
          <w:szCs w:val="24"/>
        </w:rPr>
        <w:t xml:space="preserve">Validace platnosti </w:t>
      </w:r>
      <w:proofErr w:type="spellStart"/>
      <w:r w:rsidRPr="00570C38">
        <w:rPr>
          <w:sz w:val="24"/>
          <w:szCs w:val="24"/>
        </w:rPr>
        <w:t>xml</w:t>
      </w:r>
      <w:proofErr w:type="spellEnd"/>
      <w:r w:rsidRPr="00570C38">
        <w:rPr>
          <w:sz w:val="24"/>
          <w:szCs w:val="24"/>
        </w:rPr>
        <w:t xml:space="preserve"> technických </w:t>
      </w:r>
      <w:proofErr w:type="spellStart"/>
      <w:r w:rsidRPr="00570C38">
        <w:rPr>
          <w:sz w:val="24"/>
          <w:szCs w:val="24"/>
        </w:rPr>
        <w:t>metadat</w:t>
      </w:r>
      <w:proofErr w:type="spellEnd"/>
      <w:r w:rsidRPr="00570C38">
        <w:rPr>
          <w:sz w:val="24"/>
          <w:szCs w:val="24"/>
        </w:rPr>
        <w:t xml:space="preserve"> v elementech MIX001 a MIX002 pomocí mix.xsd.</w:t>
      </w:r>
    </w:p>
    <w:p w:rsidR="0052051C" w:rsidRPr="00570C38" w:rsidRDefault="0052051C" w:rsidP="00AD36E0"/>
    <w:p w:rsidR="00DD65AF" w:rsidRPr="00570C38" w:rsidRDefault="00DD65AF" w:rsidP="00DD65AF">
      <w:pPr>
        <w:pStyle w:val="Heading2"/>
      </w:pPr>
      <w:bookmarkStart w:id="33" w:name="_Toc341366665"/>
      <w:r w:rsidRPr="00570C38">
        <w:t>Struktura adresáře programu</w:t>
      </w:r>
      <w:bookmarkEnd w:id="33"/>
    </w:p>
    <w:p w:rsidR="002C1394" w:rsidRPr="00570C38" w:rsidRDefault="000C5330">
      <w:pPr>
        <w:spacing w:after="0"/>
        <w:rPr>
          <w:i/>
        </w:rPr>
      </w:pPr>
      <w:proofErr w:type="spellStart"/>
      <w:r w:rsidRPr="00570C38">
        <w:rPr>
          <w:b/>
        </w:rPr>
        <w:t>v</w:t>
      </w:r>
      <w:r w:rsidR="0046110D" w:rsidRPr="00570C38">
        <w:rPr>
          <w:b/>
        </w:rPr>
        <w:t>alidate</w:t>
      </w:r>
      <w:proofErr w:type="spellEnd"/>
      <w:r w:rsidR="00DD65AF" w:rsidRPr="00570C38">
        <w:t xml:space="preserve"> – </w:t>
      </w:r>
      <w:r w:rsidR="0046110D" w:rsidRPr="00570C38">
        <w:rPr>
          <w:i/>
        </w:rPr>
        <w:t>kořenový adresář programu</w:t>
      </w:r>
    </w:p>
    <w:p w:rsidR="002C1394" w:rsidRPr="00570C38" w:rsidRDefault="00DD65AF">
      <w:pPr>
        <w:spacing w:after="0"/>
        <w:rPr>
          <w:b/>
        </w:rPr>
      </w:pPr>
      <w:r w:rsidRPr="00570C38">
        <w:tab/>
      </w:r>
      <w:r w:rsidR="000C5330" w:rsidRPr="00570C38">
        <w:rPr>
          <w:b/>
        </w:rPr>
        <w:t>b</w:t>
      </w:r>
      <w:r w:rsidR="0046110D" w:rsidRPr="00570C38">
        <w:rPr>
          <w:b/>
        </w:rPr>
        <w:t>in</w:t>
      </w:r>
      <w:r w:rsidRPr="00570C38">
        <w:rPr>
          <w:b/>
        </w:rPr>
        <w:t xml:space="preserve"> – </w:t>
      </w:r>
      <w:r w:rsidR="0046110D" w:rsidRPr="00570C38">
        <w:rPr>
          <w:i/>
        </w:rPr>
        <w:t>spustitelný soubor programu</w:t>
      </w:r>
    </w:p>
    <w:p w:rsidR="00D52090" w:rsidRPr="00570C38" w:rsidRDefault="00D52090" w:rsidP="00D52090">
      <w:pPr>
        <w:spacing w:after="0"/>
        <w:rPr>
          <w:b/>
        </w:rPr>
      </w:pPr>
      <w:r w:rsidRPr="00570C38">
        <w:rPr>
          <w:b/>
        </w:rPr>
        <w:tab/>
      </w:r>
      <w:r w:rsidRPr="00570C38">
        <w:rPr>
          <w:b/>
        </w:rPr>
        <w:tab/>
      </w:r>
      <w:r w:rsidRPr="00D52090">
        <w:rPr>
          <w:b/>
        </w:rPr>
        <w:t>validate.bat</w:t>
      </w:r>
      <w:r w:rsidRPr="00570C38">
        <w:rPr>
          <w:b/>
        </w:rPr>
        <w:t xml:space="preserve"> – </w:t>
      </w:r>
      <w:r>
        <w:rPr>
          <w:i/>
        </w:rPr>
        <w:t>spustitelný soubor pro platformu Windows</w:t>
      </w:r>
    </w:p>
    <w:p w:rsidR="00D52090" w:rsidRPr="00570C38" w:rsidRDefault="00D52090" w:rsidP="00D52090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validate</w:t>
      </w:r>
      <w:r w:rsidRPr="00570C38">
        <w:rPr>
          <w:b/>
        </w:rPr>
        <w:t>.</w:t>
      </w:r>
      <w:r>
        <w:rPr>
          <w:b/>
        </w:rPr>
        <w:t>sh</w:t>
      </w:r>
      <w:r w:rsidRPr="00570C38">
        <w:rPr>
          <w:b/>
        </w:rPr>
        <w:t xml:space="preserve"> – </w:t>
      </w:r>
      <w:r>
        <w:rPr>
          <w:i/>
        </w:rPr>
        <w:t>spustitelný soubor pro platformu UNIX</w:t>
      </w:r>
    </w:p>
    <w:p w:rsidR="002C1394" w:rsidRPr="00570C38" w:rsidRDefault="00DD65AF">
      <w:pPr>
        <w:spacing w:after="0"/>
        <w:rPr>
          <w:b/>
        </w:rPr>
      </w:pPr>
      <w:r w:rsidRPr="00570C38">
        <w:tab/>
      </w:r>
      <w:proofErr w:type="spellStart"/>
      <w:r w:rsidR="000C5330" w:rsidRPr="00570C38">
        <w:rPr>
          <w:b/>
        </w:rPr>
        <w:t>c</w:t>
      </w:r>
      <w:r w:rsidR="0046110D" w:rsidRPr="00570C38">
        <w:rPr>
          <w:b/>
        </w:rPr>
        <w:t>onfig</w:t>
      </w:r>
      <w:proofErr w:type="spellEnd"/>
      <w:r w:rsidRPr="00570C38">
        <w:rPr>
          <w:b/>
        </w:rPr>
        <w:t xml:space="preserve"> – </w:t>
      </w:r>
      <w:r w:rsidR="0046110D" w:rsidRPr="00570C38">
        <w:rPr>
          <w:i/>
        </w:rPr>
        <w:t>konfigurační soubory</w:t>
      </w:r>
    </w:p>
    <w:p w:rsidR="002C1394" w:rsidRPr="00570C38" w:rsidRDefault="00DD65AF">
      <w:pPr>
        <w:spacing w:after="0"/>
        <w:rPr>
          <w:b/>
        </w:rPr>
      </w:pPr>
      <w:r w:rsidRPr="00570C38">
        <w:rPr>
          <w:b/>
        </w:rPr>
        <w:tab/>
      </w:r>
      <w:r w:rsidRPr="00570C38">
        <w:rPr>
          <w:b/>
        </w:rPr>
        <w:tab/>
      </w:r>
      <w:proofErr w:type="spellStart"/>
      <w:r w:rsidRPr="00570C38">
        <w:rPr>
          <w:b/>
        </w:rPr>
        <w:t>DPValidator.properties</w:t>
      </w:r>
      <w:proofErr w:type="spellEnd"/>
      <w:r w:rsidRPr="00570C38">
        <w:rPr>
          <w:b/>
        </w:rPr>
        <w:t xml:space="preserve"> – </w:t>
      </w:r>
      <w:r w:rsidR="0046110D" w:rsidRPr="00570C38">
        <w:rPr>
          <w:i/>
        </w:rPr>
        <w:t>hlavní konfigurační soubor – popis viz dále</w:t>
      </w:r>
    </w:p>
    <w:p w:rsidR="002C1394" w:rsidRPr="00570C38" w:rsidRDefault="00DD65AF">
      <w:pPr>
        <w:spacing w:after="0"/>
        <w:rPr>
          <w:b/>
        </w:rPr>
      </w:pPr>
      <w:r w:rsidRPr="00570C38">
        <w:rPr>
          <w:b/>
        </w:rPr>
        <w:tab/>
      </w:r>
      <w:r w:rsidRPr="00570C38">
        <w:rPr>
          <w:b/>
        </w:rPr>
        <w:tab/>
        <w:t xml:space="preserve">log4j.xml – </w:t>
      </w:r>
      <w:r w:rsidR="0046110D" w:rsidRPr="00570C38">
        <w:rPr>
          <w:i/>
        </w:rPr>
        <w:t>standardní konfigurační soubor pro logování průběhu programu</w:t>
      </w:r>
    </w:p>
    <w:p w:rsidR="002C1394" w:rsidRPr="00570C38" w:rsidRDefault="00DD65AF">
      <w:pPr>
        <w:spacing w:after="0"/>
        <w:rPr>
          <w:b/>
        </w:rPr>
      </w:pPr>
      <w:r w:rsidRPr="00570C38">
        <w:rPr>
          <w:b/>
        </w:rPr>
        <w:tab/>
      </w:r>
      <w:r w:rsidRPr="00570C38">
        <w:rPr>
          <w:b/>
        </w:rPr>
        <w:tab/>
        <w:t>*.</w:t>
      </w:r>
      <w:proofErr w:type="spellStart"/>
      <w:r w:rsidRPr="00570C38">
        <w:rPr>
          <w:b/>
        </w:rPr>
        <w:t>xsd</w:t>
      </w:r>
      <w:proofErr w:type="spellEnd"/>
      <w:r w:rsidRPr="00570C38">
        <w:rPr>
          <w:b/>
        </w:rPr>
        <w:t xml:space="preserve"> - </w:t>
      </w:r>
      <w:r w:rsidR="0046110D" w:rsidRPr="00570C38">
        <w:rPr>
          <w:i/>
        </w:rPr>
        <w:t>schémata pro validaci XML souborů</w:t>
      </w:r>
    </w:p>
    <w:p w:rsidR="002C1394" w:rsidRPr="00570C38" w:rsidRDefault="00DD65AF">
      <w:pPr>
        <w:spacing w:after="0"/>
        <w:rPr>
          <w:b/>
        </w:rPr>
      </w:pPr>
      <w:r w:rsidRPr="00570C38">
        <w:tab/>
      </w:r>
      <w:r w:rsidR="000C5330" w:rsidRPr="00570C38">
        <w:rPr>
          <w:b/>
        </w:rPr>
        <w:t>l</w:t>
      </w:r>
      <w:r w:rsidR="0046110D" w:rsidRPr="00570C38">
        <w:rPr>
          <w:b/>
        </w:rPr>
        <w:t>ib</w:t>
      </w:r>
      <w:r w:rsidRPr="00570C38">
        <w:rPr>
          <w:b/>
        </w:rPr>
        <w:t xml:space="preserve"> – </w:t>
      </w:r>
      <w:r w:rsidR="0046110D" w:rsidRPr="00570C38">
        <w:rPr>
          <w:i/>
        </w:rPr>
        <w:t xml:space="preserve">programové knihovny aplikace </w:t>
      </w:r>
      <w:proofErr w:type="spellStart"/>
      <w:r w:rsidR="0046110D" w:rsidRPr="00570C38">
        <w:rPr>
          <w:i/>
        </w:rPr>
        <w:t>java</w:t>
      </w:r>
      <w:proofErr w:type="spellEnd"/>
    </w:p>
    <w:p w:rsidR="002C1394" w:rsidRPr="00570C38" w:rsidRDefault="00DD65AF">
      <w:pPr>
        <w:spacing w:after="0"/>
        <w:rPr>
          <w:b/>
        </w:rPr>
      </w:pPr>
      <w:r w:rsidRPr="00570C38">
        <w:tab/>
      </w:r>
      <w:proofErr w:type="spellStart"/>
      <w:r w:rsidR="000C5330" w:rsidRPr="00570C38">
        <w:rPr>
          <w:b/>
        </w:rPr>
        <w:t>t</w:t>
      </w:r>
      <w:r w:rsidR="0046110D" w:rsidRPr="00570C38">
        <w:rPr>
          <w:b/>
        </w:rPr>
        <w:t>emplates</w:t>
      </w:r>
      <w:proofErr w:type="spellEnd"/>
      <w:r w:rsidRPr="00570C38">
        <w:rPr>
          <w:b/>
        </w:rPr>
        <w:t xml:space="preserve"> </w:t>
      </w:r>
      <w:r w:rsidR="0046110D" w:rsidRPr="00570C38">
        <w:rPr>
          <w:i/>
        </w:rPr>
        <w:t>– šablony validace dle specifikace [1] a [2]</w:t>
      </w:r>
    </w:p>
    <w:p w:rsidR="00DD65AF" w:rsidRPr="00570C38" w:rsidRDefault="00DD65AF" w:rsidP="00F66B0C"/>
    <w:p w:rsidR="00F66B0C" w:rsidRPr="00570C38" w:rsidRDefault="00F66B0C" w:rsidP="00F66B0C">
      <w:pPr>
        <w:pStyle w:val="ListParagraph"/>
        <w:jc w:val="both"/>
        <w:rPr>
          <w:sz w:val="24"/>
          <w:szCs w:val="24"/>
        </w:rPr>
      </w:pPr>
    </w:p>
    <w:p w:rsidR="007355D9" w:rsidRPr="00570C38" w:rsidRDefault="00F66B0C" w:rsidP="00F66B0C">
      <w:pPr>
        <w:pStyle w:val="Heading1"/>
      </w:pPr>
      <w:r w:rsidRPr="00570C38">
        <w:rPr>
          <w:sz w:val="24"/>
          <w:szCs w:val="24"/>
        </w:rPr>
        <w:br w:type="column"/>
      </w:r>
      <w:bookmarkStart w:id="34" w:name="_Ref340233156"/>
      <w:bookmarkStart w:id="35" w:name="_Toc341366666"/>
      <w:r w:rsidR="00335514" w:rsidRPr="00570C38">
        <w:lastRenderedPageBreak/>
        <w:t>Popis konfiguračního souboru</w:t>
      </w:r>
      <w:bookmarkEnd w:id="34"/>
      <w:r w:rsidR="00C16C96" w:rsidRPr="00570C38">
        <w:t xml:space="preserve"> </w:t>
      </w:r>
      <w:proofErr w:type="spellStart"/>
      <w:r w:rsidR="00C16C96" w:rsidRPr="00570C38">
        <w:t>DPValidator.properties</w:t>
      </w:r>
      <w:bookmarkEnd w:id="3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5"/>
        <w:gridCol w:w="5823"/>
      </w:tblGrid>
      <w:tr w:rsidR="00E21DAF" w:rsidRPr="00570C38" w:rsidTr="00963D2E">
        <w:tc>
          <w:tcPr>
            <w:tcW w:w="346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:rsidR="00E21DAF" w:rsidRPr="00570C38" w:rsidRDefault="00E21DAF" w:rsidP="000973F5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570C38">
              <w:rPr>
                <w:b/>
                <w:color w:val="FFFFFF" w:themeColor="background1"/>
                <w:sz w:val="28"/>
                <w:szCs w:val="28"/>
              </w:rPr>
              <w:t>Klíč</w:t>
            </w:r>
          </w:p>
        </w:tc>
        <w:tc>
          <w:tcPr>
            <w:tcW w:w="58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:rsidR="00E21DAF" w:rsidRPr="00570C38" w:rsidRDefault="00E21DAF" w:rsidP="000973F5">
            <w:pPr>
              <w:spacing w:before="120" w:after="120"/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570C38">
              <w:rPr>
                <w:b/>
                <w:color w:val="FFFFFF" w:themeColor="background1"/>
                <w:sz w:val="28"/>
                <w:szCs w:val="28"/>
              </w:rPr>
              <w:t>Popis</w:t>
            </w:r>
          </w:p>
        </w:tc>
      </w:tr>
      <w:tr w:rsidR="00E21DAF" w:rsidRPr="00570C38" w:rsidTr="00963D2E">
        <w:tc>
          <w:tcPr>
            <w:tcW w:w="346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E21DAF" w:rsidRPr="00570C38" w:rsidRDefault="000B35CC" w:rsidP="000973F5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proofErr w:type="spellStart"/>
            <w:r w:rsidRPr="00570C38">
              <w:rPr>
                <w:b/>
                <w:sz w:val="24"/>
                <w:szCs w:val="24"/>
              </w:rPr>
              <w:t>validation.output.location</w:t>
            </w:r>
            <w:proofErr w:type="spellEnd"/>
          </w:p>
        </w:tc>
        <w:tc>
          <w:tcPr>
            <w:tcW w:w="58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E21DAF" w:rsidRPr="00570C38" w:rsidRDefault="000B35CC" w:rsidP="00570C3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570C38">
              <w:rPr>
                <w:sz w:val="24"/>
                <w:szCs w:val="24"/>
              </w:rPr>
              <w:t>Definuje u</w:t>
            </w:r>
            <w:r w:rsidR="006A55C4" w:rsidRPr="00570C38">
              <w:rPr>
                <w:sz w:val="24"/>
                <w:szCs w:val="24"/>
              </w:rPr>
              <w:t>místnění</w:t>
            </w:r>
            <w:r w:rsidR="008F315C" w:rsidRPr="00570C38">
              <w:rPr>
                <w:sz w:val="24"/>
                <w:szCs w:val="24"/>
              </w:rPr>
              <w:t xml:space="preserve"> chybového výstupu a jmé</w:t>
            </w:r>
            <w:r w:rsidRPr="00570C38">
              <w:rPr>
                <w:sz w:val="24"/>
                <w:szCs w:val="24"/>
              </w:rPr>
              <w:t>no</w:t>
            </w:r>
            <w:r w:rsidR="008F315C" w:rsidRPr="00570C38">
              <w:rPr>
                <w:sz w:val="24"/>
                <w:szCs w:val="24"/>
              </w:rPr>
              <w:t xml:space="preserve"> </w:t>
            </w:r>
            <w:r w:rsidR="000268D8" w:rsidRPr="00570C38">
              <w:rPr>
                <w:sz w:val="24"/>
                <w:szCs w:val="24"/>
              </w:rPr>
              <w:t>výstupního</w:t>
            </w:r>
            <w:r w:rsidR="008F315C" w:rsidRPr="00570C38">
              <w:rPr>
                <w:sz w:val="24"/>
                <w:szCs w:val="24"/>
              </w:rPr>
              <w:t xml:space="preserve"> souboru</w:t>
            </w:r>
            <w:r w:rsidR="007355D9" w:rsidRPr="00570C38">
              <w:rPr>
                <w:sz w:val="24"/>
                <w:szCs w:val="24"/>
              </w:rPr>
              <w:t>.</w:t>
            </w:r>
          </w:p>
        </w:tc>
      </w:tr>
      <w:tr w:rsidR="00963D2E" w:rsidRPr="00570C38" w:rsidTr="00963D2E">
        <w:tc>
          <w:tcPr>
            <w:tcW w:w="346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963D2E" w:rsidRPr="00570C38" w:rsidRDefault="00963D2E" w:rsidP="000130CF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proofErr w:type="spellStart"/>
            <w:r w:rsidRPr="00570C38">
              <w:rPr>
                <w:b/>
                <w:sz w:val="24"/>
                <w:szCs w:val="24"/>
              </w:rPr>
              <w:t>metsdata.templates.location</w:t>
            </w:r>
            <w:proofErr w:type="spellEnd"/>
          </w:p>
        </w:tc>
        <w:tc>
          <w:tcPr>
            <w:tcW w:w="58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963D2E" w:rsidRPr="00570C38" w:rsidRDefault="000F3FE9" w:rsidP="000F3FE9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570C38">
              <w:rPr>
                <w:sz w:val="24"/>
                <w:szCs w:val="24"/>
              </w:rPr>
              <w:t>Umístnění XML šablon pro validaci.</w:t>
            </w:r>
          </w:p>
        </w:tc>
      </w:tr>
      <w:tr w:rsidR="000268D8" w:rsidRPr="00570C38" w:rsidTr="00963D2E">
        <w:tc>
          <w:tcPr>
            <w:tcW w:w="346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0268D8" w:rsidRPr="00570C38" w:rsidRDefault="000268D8" w:rsidP="000973F5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proofErr w:type="spellStart"/>
            <w:r w:rsidRPr="00570C38">
              <w:rPr>
                <w:b/>
                <w:sz w:val="24"/>
                <w:szCs w:val="24"/>
              </w:rPr>
              <w:t>validation.output.append</w:t>
            </w:r>
            <w:proofErr w:type="spellEnd"/>
          </w:p>
        </w:tc>
        <w:tc>
          <w:tcPr>
            <w:tcW w:w="58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0268D8" w:rsidRPr="00570C38" w:rsidRDefault="000268D8" w:rsidP="000973F5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570C38">
              <w:rPr>
                <w:sz w:val="24"/>
                <w:szCs w:val="24"/>
              </w:rPr>
              <w:t xml:space="preserve">Hodnoty </w:t>
            </w:r>
            <w:proofErr w:type="spellStart"/>
            <w:r w:rsidRPr="00570C38">
              <w:rPr>
                <w:sz w:val="24"/>
                <w:szCs w:val="24"/>
              </w:rPr>
              <w:t>True</w:t>
            </w:r>
            <w:proofErr w:type="spellEnd"/>
            <w:r w:rsidRPr="00570C38">
              <w:rPr>
                <w:sz w:val="24"/>
                <w:szCs w:val="24"/>
              </w:rPr>
              <w:t>/</w:t>
            </w:r>
            <w:proofErr w:type="spellStart"/>
            <w:r w:rsidRPr="00570C38">
              <w:rPr>
                <w:sz w:val="24"/>
                <w:szCs w:val="24"/>
              </w:rPr>
              <w:t>False</w:t>
            </w:r>
            <w:proofErr w:type="spellEnd"/>
            <w:r w:rsidRPr="00570C38">
              <w:rPr>
                <w:sz w:val="24"/>
                <w:szCs w:val="24"/>
              </w:rPr>
              <w:t xml:space="preserve">. </w:t>
            </w:r>
            <w:r w:rsidR="00963D2E" w:rsidRPr="00570C38">
              <w:rPr>
                <w:sz w:val="24"/>
                <w:szCs w:val="24"/>
              </w:rPr>
              <w:t xml:space="preserve">V případě hodnoty </w:t>
            </w:r>
            <w:proofErr w:type="spellStart"/>
            <w:r w:rsidR="00963D2E" w:rsidRPr="00570C38">
              <w:rPr>
                <w:sz w:val="24"/>
                <w:szCs w:val="24"/>
              </w:rPr>
              <w:t>True</w:t>
            </w:r>
            <w:proofErr w:type="spellEnd"/>
            <w:r w:rsidR="00963D2E" w:rsidRPr="00570C38">
              <w:rPr>
                <w:sz w:val="24"/>
                <w:szCs w:val="24"/>
              </w:rPr>
              <w:t xml:space="preserve"> a existence výstupního souboru do tohoto souboru připsán výsledek validace. </w:t>
            </w:r>
            <w:r w:rsidRPr="00570C38">
              <w:rPr>
                <w:sz w:val="24"/>
                <w:szCs w:val="24"/>
              </w:rPr>
              <w:t>V </w:t>
            </w:r>
            <w:r w:rsidR="00D74E1D" w:rsidRPr="00570C38">
              <w:rPr>
                <w:sz w:val="24"/>
                <w:szCs w:val="24"/>
              </w:rPr>
              <w:t>případě</w:t>
            </w:r>
            <w:r w:rsidRPr="00570C38">
              <w:rPr>
                <w:sz w:val="24"/>
                <w:szCs w:val="24"/>
              </w:rPr>
              <w:t xml:space="preserve"> hodnoty </w:t>
            </w:r>
            <w:proofErr w:type="spellStart"/>
            <w:r w:rsidRPr="00570C38">
              <w:rPr>
                <w:sz w:val="24"/>
                <w:szCs w:val="24"/>
              </w:rPr>
              <w:t>False</w:t>
            </w:r>
            <w:proofErr w:type="spellEnd"/>
            <w:r w:rsidRPr="00570C38">
              <w:rPr>
                <w:sz w:val="24"/>
                <w:szCs w:val="24"/>
              </w:rPr>
              <w:t xml:space="preserve"> a existence </w:t>
            </w:r>
            <w:r w:rsidR="00D27D4B" w:rsidRPr="00570C38">
              <w:rPr>
                <w:sz w:val="24"/>
                <w:szCs w:val="24"/>
              </w:rPr>
              <w:t>výstupního</w:t>
            </w:r>
            <w:r w:rsidRPr="00570C38">
              <w:rPr>
                <w:sz w:val="24"/>
                <w:szCs w:val="24"/>
              </w:rPr>
              <w:t xml:space="preserve"> souboru je tento soubor </w:t>
            </w:r>
            <w:r w:rsidR="00963D2E" w:rsidRPr="00570C38">
              <w:rPr>
                <w:sz w:val="24"/>
                <w:szCs w:val="24"/>
              </w:rPr>
              <w:t xml:space="preserve">při běhu programu </w:t>
            </w:r>
            <w:r w:rsidR="007355D9" w:rsidRPr="00570C38">
              <w:rPr>
                <w:sz w:val="24"/>
                <w:szCs w:val="24"/>
              </w:rPr>
              <w:t>smazán</w:t>
            </w:r>
            <w:r w:rsidR="00963D2E" w:rsidRPr="00570C38">
              <w:rPr>
                <w:sz w:val="24"/>
                <w:szCs w:val="24"/>
              </w:rPr>
              <w:t xml:space="preserve"> a vytvořen nový</w:t>
            </w:r>
            <w:r w:rsidRPr="00570C38">
              <w:rPr>
                <w:sz w:val="24"/>
                <w:szCs w:val="24"/>
              </w:rPr>
              <w:t>.</w:t>
            </w:r>
          </w:p>
        </w:tc>
      </w:tr>
      <w:tr w:rsidR="00D27D4B" w:rsidRPr="00570C38" w:rsidTr="00963D2E">
        <w:tc>
          <w:tcPr>
            <w:tcW w:w="346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D27D4B" w:rsidRPr="00570C38" w:rsidRDefault="00D27D4B" w:rsidP="000973F5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proofErr w:type="spellStart"/>
            <w:r w:rsidRPr="00570C38">
              <w:rPr>
                <w:b/>
                <w:sz w:val="24"/>
                <w:szCs w:val="24"/>
              </w:rPr>
              <w:t>validation.input.dirmode</w:t>
            </w:r>
            <w:proofErr w:type="spellEnd"/>
          </w:p>
        </w:tc>
        <w:tc>
          <w:tcPr>
            <w:tcW w:w="58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D27D4B" w:rsidRPr="00570C38" w:rsidRDefault="00D27D4B" w:rsidP="00963D2E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570C38">
              <w:rPr>
                <w:sz w:val="24"/>
                <w:szCs w:val="24"/>
              </w:rPr>
              <w:t xml:space="preserve">Hodnoty </w:t>
            </w:r>
            <w:proofErr w:type="spellStart"/>
            <w:r w:rsidRPr="00570C38">
              <w:rPr>
                <w:sz w:val="24"/>
                <w:szCs w:val="24"/>
              </w:rPr>
              <w:t>True</w:t>
            </w:r>
            <w:proofErr w:type="spellEnd"/>
            <w:r w:rsidRPr="00570C38">
              <w:rPr>
                <w:sz w:val="24"/>
                <w:szCs w:val="24"/>
              </w:rPr>
              <w:t>/</w:t>
            </w:r>
            <w:proofErr w:type="spellStart"/>
            <w:r w:rsidRPr="00570C38">
              <w:rPr>
                <w:sz w:val="24"/>
                <w:szCs w:val="24"/>
              </w:rPr>
              <w:t>False</w:t>
            </w:r>
            <w:proofErr w:type="spellEnd"/>
            <w:r w:rsidRPr="00570C38">
              <w:rPr>
                <w:sz w:val="24"/>
                <w:szCs w:val="24"/>
              </w:rPr>
              <w:t xml:space="preserve">. </w:t>
            </w:r>
            <w:r w:rsidR="00963D2E" w:rsidRPr="00570C38">
              <w:rPr>
                <w:sz w:val="24"/>
                <w:szCs w:val="24"/>
              </w:rPr>
              <w:t xml:space="preserve">V případě </w:t>
            </w:r>
            <w:proofErr w:type="spellStart"/>
            <w:r w:rsidR="00963D2E" w:rsidRPr="00570C38">
              <w:rPr>
                <w:sz w:val="24"/>
                <w:szCs w:val="24"/>
              </w:rPr>
              <w:t>True</w:t>
            </w:r>
            <w:proofErr w:type="spellEnd"/>
            <w:r w:rsidR="00963D2E" w:rsidRPr="00570C38">
              <w:rPr>
                <w:sz w:val="24"/>
                <w:szCs w:val="24"/>
              </w:rPr>
              <w:t xml:space="preserve"> je na vstupu očekáván nadřazený adresář několika PSP balíčků. </w:t>
            </w:r>
            <w:r w:rsidRPr="00570C38">
              <w:rPr>
                <w:sz w:val="24"/>
                <w:szCs w:val="24"/>
              </w:rPr>
              <w:t>V </w:t>
            </w:r>
            <w:r w:rsidR="00D74E1D" w:rsidRPr="00570C38">
              <w:rPr>
                <w:sz w:val="24"/>
                <w:szCs w:val="24"/>
              </w:rPr>
              <w:t>případě</w:t>
            </w:r>
            <w:r w:rsidRPr="00570C38">
              <w:rPr>
                <w:sz w:val="24"/>
                <w:szCs w:val="24"/>
              </w:rPr>
              <w:t xml:space="preserve"> hodnoty </w:t>
            </w:r>
            <w:proofErr w:type="spellStart"/>
            <w:r w:rsidRPr="00570C38">
              <w:rPr>
                <w:sz w:val="24"/>
                <w:szCs w:val="24"/>
              </w:rPr>
              <w:t>False</w:t>
            </w:r>
            <w:proofErr w:type="spellEnd"/>
            <w:r w:rsidRPr="00570C38">
              <w:rPr>
                <w:sz w:val="24"/>
                <w:szCs w:val="24"/>
              </w:rPr>
              <w:t xml:space="preserve">, je na vstupu očekáván </w:t>
            </w:r>
            <w:r w:rsidR="00963D2E" w:rsidRPr="00570C38">
              <w:rPr>
                <w:sz w:val="24"/>
                <w:szCs w:val="24"/>
              </w:rPr>
              <w:t xml:space="preserve">adresář </w:t>
            </w:r>
            <w:r w:rsidRPr="00570C38">
              <w:rPr>
                <w:sz w:val="24"/>
                <w:szCs w:val="24"/>
              </w:rPr>
              <w:t xml:space="preserve">jenom </w:t>
            </w:r>
            <w:r w:rsidR="00963D2E" w:rsidRPr="00570C38">
              <w:rPr>
                <w:sz w:val="24"/>
                <w:szCs w:val="24"/>
              </w:rPr>
              <w:t>jednoho PSP balíček</w:t>
            </w:r>
            <w:r w:rsidRPr="00570C38">
              <w:rPr>
                <w:sz w:val="24"/>
                <w:szCs w:val="24"/>
              </w:rPr>
              <w:t>.</w:t>
            </w:r>
            <w:r w:rsidR="00891AFB" w:rsidRPr="00570C38">
              <w:rPr>
                <w:sz w:val="24"/>
                <w:szCs w:val="24"/>
              </w:rPr>
              <w:t xml:space="preserve"> </w:t>
            </w:r>
          </w:p>
        </w:tc>
      </w:tr>
      <w:tr w:rsidR="00D27D4B" w:rsidRPr="00570C38" w:rsidTr="00963D2E">
        <w:tc>
          <w:tcPr>
            <w:tcW w:w="346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D27D4B" w:rsidRPr="00570C38" w:rsidRDefault="00D27D4B" w:rsidP="000973F5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proofErr w:type="spellStart"/>
            <w:r w:rsidRPr="00570C38">
              <w:rPr>
                <w:b/>
                <w:sz w:val="24"/>
                <w:szCs w:val="24"/>
              </w:rPr>
              <w:t>mandatory.directory.X</w:t>
            </w:r>
            <w:proofErr w:type="spellEnd"/>
            <w:r w:rsidR="004D650A" w:rsidRPr="00570C38">
              <w:rPr>
                <w:rStyle w:val="FootnoteReference"/>
                <w:b/>
                <w:sz w:val="24"/>
                <w:szCs w:val="24"/>
              </w:rPr>
              <w:footnoteReference w:id="5"/>
            </w:r>
            <w:r w:rsidR="004D650A" w:rsidRPr="00570C38">
              <w:rPr>
                <w:b/>
                <w:sz w:val="24"/>
                <w:szCs w:val="24"/>
              </w:rPr>
              <w:t>.</w:t>
            </w:r>
            <w:proofErr w:type="spellStart"/>
            <w:r w:rsidR="004D650A" w:rsidRPr="00570C38">
              <w:rPr>
                <w:b/>
                <w:sz w:val="24"/>
                <w:szCs w:val="24"/>
              </w:rPr>
              <w:t>dirname</w:t>
            </w:r>
            <w:proofErr w:type="spellEnd"/>
          </w:p>
        </w:tc>
        <w:tc>
          <w:tcPr>
            <w:tcW w:w="58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D27D4B" w:rsidRPr="00570C38" w:rsidRDefault="00F01F40" w:rsidP="000973F5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570C38">
              <w:rPr>
                <w:sz w:val="24"/>
                <w:szCs w:val="24"/>
              </w:rPr>
              <w:t xml:space="preserve">Definuje povinnost </w:t>
            </w:r>
            <w:r w:rsidR="000F3FE9" w:rsidRPr="00570C38">
              <w:rPr>
                <w:sz w:val="24"/>
                <w:szCs w:val="24"/>
              </w:rPr>
              <w:t xml:space="preserve">validace </w:t>
            </w:r>
            <w:r w:rsidRPr="00570C38">
              <w:rPr>
                <w:sz w:val="24"/>
                <w:szCs w:val="24"/>
              </w:rPr>
              <w:t xml:space="preserve">pod-složky (kde </w:t>
            </w:r>
            <w:proofErr w:type="spellStart"/>
            <w:r w:rsidRPr="00570C38">
              <w:rPr>
                <w:sz w:val="24"/>
                <w:szCs w:val="24"/>
              </w:rPr>
              <w:t>dirname</w:t>
            </w:r>
            <w:proofErr w:type="spellEnd"/>
            <w:r w:rsidRPr="00570C38">
              <w:rPr>
                <w:sz w:val="24"/>
                <w:szCs w:val="24"/>
              </w:rPr>
              <w:t xml:space="preserve"> určuje jméno složky) v digitalizovaném záznamu.</w:t>
            </w:r>
          </w:p>
        </w:tc>
      </w:tr>
      <w:tr w:rsidR="00E52E1E" w:rsidRPr="00570C38" w:rsidTr="00963D2E">
        <w:tc>
          <w:tcPr>
            <w:tcW w:w="346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E52E1E" w:rsidRPr="00570C38" w:rsidRDefault="00E52E1E" w:rsidP="000973F5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proofErr w:type="spellStart"/>
            <w:r w:rsidRPr="00570C38">
              <w:rPr>
                <w:b/>
                <w:sz w:val="24"/>
                <w:szCs w:val="24"/>
              </w:rPr>
              <w:t>crossvalidation.on</w:t>
            </w:r>
            <w:proofErr w:type="spellEnd"/>
          </w:p>
        </w:tc>
        <w:tc>
          <w:tcPr>
            <w:tcW w:w="58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E52E1E" w:rsidRPr="00570C38" w:rsidRDefault="00E52E1E" w:rsidP="000973F5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570C38">
              <w:rPr>
                <w:sz w:val="24"/>
                <w:szCs w:val="24"/>
              </w:rPr>
              <w:t xml:space="preserve">Hodnoty </w:t>
            </w:r>
            <w:proofErr w:type="spellStart"/>
            <w:r w:rsidRPr="00570C38">
              <w:rPr>
                <w:sz w:val="24"/>
                <w:szCs w:val="24"/>
              </w:rPr>
              <w:t>True</w:t>
            </w:r>
            <w:proofErr w:type="spellEnd"/>
            <w:r w:rsidRPr="00570C38">
              <w:rPr>
                <w:sz w:val="24"/>
                <w:szCs w:val="24"/>
              </w:rPr>
              <w:t>/</w:t>
            </w:r>
            <w:proofErr w:type="spellStart"/>
            <w:r w:rsidRPr="00570C38">
              <w:rPr>
                <w:sz w:val="24"/>
                <w:szCs w:val="24"/>
              </w:rPr>
              <w:t>False</w:t>
            </w:r>
            <w:proofErr w:type="spellEnd"/>
            <w:r w:rsidRPr="00570C38">
              <w:rPr>
                <w:sz w:val="24"/>
                <w:szCs w:val="24"/>
              </w:rPr>
              <w:t xml:space="preserve">. V případě hodnoty </w:t>
            </w:r>
            <w:proofErr w:type="spellStart"/>
            <w:r w:rsidRPr="00570C38">
              <w:rPr>
                <w:sz w:val="24"/>
                <w:szCs w:val="24"/>
              </w:rPr>
              <w:t>True</w:t>
            </w:r>
            <w:proofErr w:type="spellEnd"/>
            <w:r w:rsidRPr="00570C38">
              <w:rPr>
                <w:sz w:val="24"/>
                <w:szCs w:val="24"/>
              </w:rPr>
              <w:t xml:space="preserve"> je zapnuta </w:t>
            </w:r>
            <w:r w:rsidR="007355D9" w:rsidRPr="00570C38">
              <w:rPr>
                <w:sz w:val="24"/>
                <w:szCs w:val="24"/>
              </w:rPr>
              <w:t>křížová</w:t>
            </w:r>
            <w:r w:rsidRPr="00570C38">
              <w:rPr>
                <w:sz w:val="24"/>
                <w:szCs w:val="24"/>
              </w:rPr>
              <w:t xml:space="preserve"> validace</w:t>
            </w:r>
            <w:r w:rsidR="000F3FE9" w:rsidRPr="00570C38">
              <w:rPr>
                <w:sz w:val="24"/>
                <w:szCs w:val="24"/>
              </w:rPr>
              <w:t xml:space="preserve"> souborů</w:t>
            </w:r>
            <w:r w:rsidR="00470E63" w:rsidRPr="00570C38">
              <w:rPr>
                <w:sz w:val="24"/>
                <w:szCs w:val="24"/>
              </w:rPr>
              <w:t>.</w:t>
            </w:r>
          </w:p>
        </w:tc>
      </w:tr>
      <w:tr w:rsidR="00470E63" w:rsidRPr="00570C38" w:rsidTr="00963D2E">
        <w:tc>
          <w:tcPr>
            <w:tcW w:w="346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470E63" w:rsidRPr="00570C38" w:rsidRDefault="00470E63" w:rsidP="000973F5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proofErr w:type="spellStart"/>
            <w:r w:rsidRPr="00570C38">
              <w:rPr>
                <w:b/>
                <w:sz w:val="24"/>
                <w:szCs w:val="24"/>
              </w:rPr>
              <w:t>mets.xsdfile.location</w:t>
            </w:r>
            <w:proofErr w:type="spellEnd"/>
          </w:p>
        </w:tc>
        <w:tc>
          <w:tcPr>
            <w:tcW w:w="58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470E63" w:rsidRPr="00570C38" w:rsidRDefault="007355D9" w:rsidP="000973F5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570C38">
              <w:rPr>
                <w:sz w:val="24"/>
                <w:szCs w:val="24"/>
              </w:rPr>
              <w:t>Umístnění</w:t>
            </w:r>
            <w:r w:rsidR="00470E63" w:rsidRPr="00570C38">
              <w:rPr>
                <w:sz w:val="24"/>
                <w:szCs w:val="24"/>
              </w:rPr>
              <w:t xml:space="preserve"> XSD definice pro </w:t>
            </w:r>
            <w:proofErr w:type="spellStart"/>
            <w:r w:rsidR="00470E63" w:rsidRPr="00570C38">
              <w:rPr>
                <w:sz w:val="24"/>
                <w:szCs w:val="24"/>
              </w:rPr>
              <w:t>Mets</w:t>
            </w:r>
            <w:proofErr w:type="spellEnd"/>
            <w:r w:rsidR="00875F74" w:rsidRPr="00570C38">
              <w:rPr>
                <w:sz w:val="24"/>
                <w:szCs w:val="24"/>
              </w:rPr>
              <w:t>.</w:t>
            </w:r>
          </w:p>
        </w:tc>
      </w:tr>
      <w:tr w:rsidR="000D2BD7" w:rsidRPr="00570C38" w:rsidTr="00963D2E">
        <w:tc>
          <w:tcPr>
            <w:tcW w:w="346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0D2BD7" w:rsidRPr="00570C38" w:rsidRDefault="000D2BD7" w:rsidP="000973F5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proofErr w:type="spellStart"/>
            <w:r w:rsidRPr="00570C38">
              <w:rPr>
                <w:b/>
                <w:sz w:val="24"/>
                <w:szCs w:val="24"/>
              </w:rPr>
              <w:t>mods.xsdfile.location</w:t>
            </w:r>
            <w:proofErr w:type="spellEnd"/>
          </w:p>
        </w:tc>
        <w:tc>
          <w:tcPr>
            <w:tcW w:w="58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0D2BD7" w:rsidRPr="00570C38" w:rsidRDefault="007355D9" w:rsidP="000973F5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570C38">
              <w:rPr>
                <w:sz w:val="24"/>
                <w:szCs w:val="24"/>
              </w:rPr>
              <w:t>Umístnění</w:t>
            </w:r>
            <w:r w:rsidR="000D2BD7" w:rsidRPr="00570C38">
              <w:rPr>
                <w:sz w:val="24"/>
                <w:szCs w:val="24"/>
              </w:rPr>
              <w:t xml:space="preserve"> XSD definice pro </w:t>
            </w:r>
            <w:proofErr w:type="spellStart"/>
            <w:r w:rsidR="000D2BD7" w:rsidRPr="00570C38">
              <w:rPr>
                <w:sz w:val="24"/>
                <w:szCs w:val="24"/>
              </w:rPr>
              <w:t>Mods</w:t>
            </w:r>
            <w:proofErr w:type="spellEnd"/>
            <w:r w:rsidR="00875F74" w:rsidRPr="00570C38">
              <w:rPr>
                <w:sz w:val="24"/>
                <w:szCs w:val="24"/>
              </w:rPr>
              <w:t>.</w:t>
            </w:r>
          </w:p>
        </w:tc>
      </w:tr>
      <w:tr w:rsidR="000F3FE9" w:rsidRPr="00570C38" w:rsidTr="000130CF">
        <w:tc>
          <w:tcPr>
            <w:tcW w:w="346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0F3FE9" w:rsidRPr="00570C38" w:rsidRDefault="000F3FE9" w:rsidP="000130CF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proofErr w:type="spellStart"/>
            <w:r w:rsidRPr="00570C38">
              <w:rPr>
                <w:b/>
                <w:sz w:val="24"/>
                <w:szCs w:val="24"/>
              </w:rPr>
              <w:t>premis.xsdfile.location</w:t>
            </w:r>
            <w:proofErr w:type="spellEnd"/>
          </w:p>
        </w:tc>
        <w:tc>
          <w:tcPr>
            <w:tcW w:w="58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0F3FE9" w:rsidRPr="00570C38" w:rsidRDefault="000F3FE9" w:rsidP="000130CF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570C38">
              <w:rPr>
                <w:sz w:val="24"/>
                <w:szCs w:val="24"/>
              </w:rPr>
              <w:t xml:space="preserve">Umístnění XSD definice pro </w:t>
            </w:r>
            <w:proofErr w:type="gramStart"/>
            <w:r w:rsidRPr="00570C38">
              <w:rPr>
                <w:sz w:val="24"/>
                <w:szCs w:val="24"/>
              </w:rPr>
              <w:t>Premis</w:t>
            </w:r>
            <w:proofErr w:type="gramEnd"/>
            <w:r w:rsidRPr="00570C38">
              <w:rPr>
                <w:sz w:val="24"/>
                <w:szCs w:val="24"/>
              </w:rPr>
              <w:t>.</w:t>
            </w:r>
          </w:p>
        </w:tc>
      </w:tr>
      <w:tr w:rsidR="000F3FE9" w:rsidRPr="00570C38" w:rsidTr="000130CF">
        <w:tc>
          <w:tcPr>
            <w:tcW w:w="346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0F3FE9" w:rsidRPr="00570C38" w:rsidRDefault="000F3FE9" w:rsidP="000130CF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proofErr w:type="spellStart"/>
            <w:r w:rsidRPr="00570C38">
              <w:rPr>
                <w:b/>
                <w:sz w:val="24"/>
                <w:szCs w:val="24"/>
              </w:rPr>
              <w:t>mix.xsdfile.location</w:t>
            </w:r>
            <w:proofErr w:type="spellEnd"/>
          </w:p>
        </w:tc>
        <w:tc>
          <w:tcPr>
            <w:tcW w:w="58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0F3FE9" w:rsidRPr="00570C38" w:rsidRDefault="000F3FE9" w:rsidP="000130CF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570C38">
              <w:rPr>
                <w:sz w:val="24"/>
                <w:szCs w:val="24"/>
              </w:rPr>
              <w:t>Umístnění XSD definice pro Mix.</w:t>
            </w:r>
          </w:p>
        </w:tc>
      </w:tr>
      <w:tr w:rsidR="000D2BD7" w:rsidRPr="00570C38" w:rsidTr="00963D2E">
        <w:tc>
          <w:tcPr>
            <w:tcW w:w="346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0D2BD7" w:rsidRPr="00570C38" w:rsidRDefault="000D2BD7" w:rsidP="000973F5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proofErr w:type="spellStart"/>
            <w:r w:rsidRPr="00570C38">
              <w:rPr>
                <w:b/>
                <w:sz w:val="24"/>
                <w:szCs w:val="24"/>
              </w:rPr>
              <w:t>metsdata.templates.version</w:t>
            </w:r>
            <w:proofErr w:type="spellEnd"/>
          </w:p>
        </w:tc>
        <w:tc>
          <w:tcPr>
            <w:tcW w:w="58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0D2BD7" w:rsidRPr="00570C38" w:rsidRDefault="00570C38" w:rsidP="000F3FE9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570C38">
              <w:rPr>
                <w:sz w:val="24"/>
                <w:szCs w:val="24"/>
              </w:rPr>
              <w:t>Určuje verzi šablony, která se použ</w:t>
            </w:r>
            <w:r>
              <w:rPr>
                <w:sz w:val="24"/>
                <w:szCs w:val="24"/>
              </w:rPr>
              <w:t>ije</w:t>
            </w:r>
            <w:r w:rsidRPr="00570C38">
              <w:rPr>
                <w:sz w:val="24"/>
                <w:szCs w:val="24"/>
              </w:rPr>
              <w:t xml:space="preserve">, verze souboru je určená příponou v jeho názvu. </w:t>
            </w:r>
            <w:r w:rsidR="000F3FE9" w:rsidRPr="00570C38">
              <w:rPr>
                <w:sz w:val="24"/>
                <w:szCs w:val="24"/>
              </w:rPr>
              <w:t>Např. pro verzi 1 se jméno šablony složí následovně monographic_volume</w:t>
            </w:r>
            <w:r w:rsidR="0046110D" w:rsidRPr="00570C38">
              <w:rPr>
                <w:b/>
                <w:i/>
                <w:sz w:val="24"/>
                <w:szCs w:val="24"/>
              </w:rPr>
              <w:t>_1.xml</w:t>
            </w:r>
          </w:p>
        </w:tc>
      </w:tr>
      <w:tr w:rsidR="000D2BD7" w:rsidRPr="00570C38" w:rsidTr="00963D2E">
        <w:tc>
          <w:tcPr>
            <w:tcW w:w="346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0D2BD7" w:rsidRPr="00570C38" w:rsidRDefault="000D2BD7" w:rsidP="000973F5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r w:rsidRPr="00570C38">
              <w:rPr>
                <w:b/>
                <w:sz w:val="24"/>
                <w:szCs w:val="24"/>
              </w:rPr>
              <w:t>metsdata.</w:t>
            </w:r>
            <w:proofErr w:type="gramStart"/>
            <w:r w:rsidRPr="00570C38">
              <w:rPr>
                <w:b/>
                <w:sz w:val="24"/>
                <w:szCs w:val="24"/>
              </w:rPr>
              <w:t>profile.X.name</w:t>
            </w:r>
            <w:proofErr w:type="gramEnd"/>
          </w:p>
        </w:tc>
        <w:tc>
          <w:tcPr>
            <w:tcW w:w="58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0D2BD7" w:rsidRPr="00570C38" w:rsidRDefault="007355D9" w:rsidP="000973F5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570C38">
              <w:rPr>
                <w:sz w:val="24"/>
                <w:szCs w:val="24"/>
              </w:rPr>
              <w:t>Určuje jméno profilu X.</w:t>
            </w:r>
            <w:r w:rsidR="000F3FE9" w:rsidRPr="00570C38">
              <w:rPr>
                <w:sz w:val="24"/>
                <w:szCs w:val="24"/>
              </w:rPr>
              <w:t xml:space="preserve"> Např. „</w:t>
            </w:r>
            <w:proofErr w:type="spellStart"/>
            <w:r w:rsidR="000F3FE9" w:rsidRPr="00570C38">
              <w:rPr>
                <w:sz w:val="24"/>
                <w:szCs w:val="24"/>
              </w:rPr>
              <w:t>monograph</w:t>
            </w:r>
            <w:proofErr w:type="spellEnd"/>
            <w:r w:rsidR="00570C38">
              <w:rPr>
                <w:sz w:val="24"/>
                <w:szCs w:val="24"/>
              </w:rPr>
              <w:t>“</w:t>
            </w:r>
          </w:p>
        </w:tc>
      </w:tr>
      <w:tr w:rsidR="000D2BD7" w:rsidRPr="00570C38" w:rsidTr="00963D2E">
        <w:tc>
          <w:tcPr>
            <w:tcW w:w="346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0D2BD7" w:rsidRPr="00570C38" w:rsidRDefault="000D2BD7" w:rsidP="000973F5">
            <w:pPr>
              <w:spacing w:before="40" w:after="40"/>
              <w:jc w:val="both"/>
              <w:rPr>
                <w:b/>
                <w:sz w:val="24"/>
                <w:szCs w:val="24"/>
              </w:rPr>
            </w:pPr>
            <w:proofErr w:type="spellStart"/>
            <w:r w:rsidRPr="00570C38">
              <w:rPr>
                <w:b/>
                <w:sz w:val="24"/>
                <w:szCs w:val="24"/>
              </w:rPr>
              <w:t>metsdata.</w:t>
            </w:r>
            <w:proofErr w:type="gramStart"/>
            <w:r w:rsidRPr="00570C38">
              <w:rPr>
                <w:b/>
                <w:sz w:val="24"/>
                <w:szCs w:val="24"/>
              </w:rPr>
              <w:t>profile.X.tests</w:t>
            </w:r>
            <w:proofErr w:type="spellEnd"/>
            <w:proofErr w:type="gramEnd"/>
          </w:p>
        </w:tc>
        <w:tc>
          <w:tcPr>
            <w:tcW w:w="58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0D2BD7" w:rsidRPr="00570C38" w:rsidRDefault="007355D9" w:rsidP="000F3FE9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570C38">
              <w:rPr>
                <w:sz w:val="24"/>
                <w:szCs w:val="24"/>
              </w:rPr>
              <w:t xml:space="preserve">Určuje náležící </w:t>
            </w:r>
            <w:r w:rsidR="000F3FE9" w:rsidRPr="00570C38">
              <w:rPr>
                <w:sz w:val="24"/>
                <w:szCs w:val="24"/>
              </w:rPr>
              <w:t xml:space="preserve">validační </w:t>
            </w:r>
            <w:r w:rsidRPr="00570C38">
              <w:rPr>
                <w:sz w:val="24"/>
                <w:szCs w:val="24"/>
              </w:rPr>
              <w:t>testy k profilu X</w:t>
            </w:r>
          </w:p>
        </w:tc>
      </w:tr>
    </w:tbl>
    <w:p w:rsidR="00E21DAF" w:rsidRPr="00570C38" w:rsidRDefault="00DB6244" w:rsidP="00F93CA5">
      <w:pPr>
        <w:spacing w:before="240"/>
        <w:jc w:val="center"/>
        <w:rPr>
          <w:sz w:val="20"/>
          <w:szCs w:val="20"/>
        </w:rPr>
      </w:pPr>
      <w:r w:rsidRPr="00570C38">
        <w:rPr>
          <w:sz w:val="20"/>
          <w:szCs w:val="20"/>
        </w:rPr>
        <w:t>Tab. 1 – Konfigurační soubor</w:t>
      </w:r>
    </w:p>
    <w:p w:rsidR="00EB351A" w:rsidRPr="00570C38" w:rsidRDefault="00EB351A">
      <w:pPr>
        <w:rPr>
          <w:sz w:val="20"/>
          <w:szCs w:val="20"/>
        </w:rPr>
      </w:pPr>
      <w:r w:rsidRPr="00570C38">
        <w:rPr>
          <w:sz w:val="20"/>
          <w:szCs w:val="20"/>
        </w:rPr>
        <w:br w:type="page"/>
      </w:r>
    </w:p>
    <w:p w:rsidR="00004E5C" w:rsidRPr="00570C38" w:rsidRDefault="00503651" w:rsidP="000973F5">
      <w:pPr>
        <w:pStyle w:val="Heading1"/>
        <w:jc w:val="both"/>
      </w:pPr>
      <w:bookmarkStart w:id="36" w:name="_Ref340233781"/>
      <w:bookmarkStart w:id="37" w:name="_Toc341366667"/>
      <w:r w:rsidRPr="00570C38">
        <w:lastRenderedPageBreak/>
        <w:t>I</w:t>
      </w:r>
      <w:r w:rsidR="00C36D71" w:rsidRPr="00570C38">
        <w:t>nstalace aplikace</w:t>
      </w:r>
      <w:bookmarkEnd w:id="36"/>
      <w:bookmarkEnd w:id="37"/>
    </w:p>
    <w:p w:rsidR="00815762" w:rsidRPr="00570C38" w:rsidRDefault="0046110D" w:rsidP="000973F5">
      <w:pPr>
        <w:jc w:val="both"/>
        <w:rPr>
          <w:sz w:val="24"/>
          <w:szCs w:val="24"/>
        </w:rPr>
      </w:pPr>
      <w:r w:rsidRPr="00570C38">
        <w:rPr>
          <w:sz w:val="24"/>
          <w:szCs w:val="24"/>
        </w:rPr>
        <w:t>Aplikace se instaluje následujícím způsobem:</w:t>
      </w:r>
    </w:p>
    <w:p w:rsidR="00921C98" w:rsidRDefault="0046110D" w:rsidP="00921C9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Ověření správné verze </w:t>
      </w:r>
      <w:proofErr w:type="spellStart"/>
      <w:r w:rsidRPr="00570C38">
        <w:rPr>
          <w:sz w:val="24"/>
          <w:szCs w:val="24"/>
        </w:rPr>
        <w:t>javy</w:t>
      </w:r>
      <w:proofErr w:type="spellEnd"/>
      <w:r w:rsidRPr="00570C38">
        <w:rPr>
          <w:sz w:val="24"/>
          <w:szCs w:val="24"/>
        </w:rPr>
        <w:t xml:space="preserve">: </w:t>
      </w:r>
      <w:proofErr w:type="spellStart"/>
      <w:proofErr w:type="gramStart"/>
      <w:r w:rsidRPr="00570C38">
        <w:rPr>
          <w:b/>
          <w:i/>
          <w:sz w:val="24"/>
          <w:szCs w:val="24"/>
        </w:rPr>
        <w:t>java</w:t>
      </w:r>
      <w:proofErr w:type="spellEnd"/>
      <w:proofErr w:type="gramEnd"/>
      <w:r w:rsidRPr="00570C38">
        <w:rPr>
          <w:b/>
          <w:i/>
          <w:sz w:val="24"/>
          <w:szCs w:val="24"/>
        </w:rPr>
        <w:t xml:space="preserve"> –</w:t>
      </w:r>
      <w:proofErr w:type="spellStart"/>
      <w:proofErr w:type="gramStart"/>
      <w:r w:rsidRPr="00570C38">
        <w:rPr>
          <w:b/>
          <w:i/>
          <w:sz w:val="24"/>
          <w:szCs w:val="24"/>
        </w:rPr>
        <w:t>version</w:t>
      </w:r>
      <w:proofErr w:type="spellEnd"/>
      <w:proofErr w:type="gramEnd"/>
      <w:r w:rsidRPr="00570C38">
        <w:rPr>
          <w:b/>
          <w:i/>
          <w:sz w:val="24"/>
          <w:szCs w:val="24"/>
        </w:rPr>
        <w:t xml:space="preserve"> . </w:t>
      </w:r>
      <w:r w:rsidRPr="00570C38">
        <w:rPr>
          <w:b/>
          <w:sz w:val="24"/>
          <w:szCs w:val="24"/>
        </w:rPr>
        <w:t>(</w:t>
      </w:r>
      <w:r w:rsidRPr="00570C38">
        <w:rPr>
          <w:sz w:val="24"/>
          <w:szCs w:val="24"/>
        </w:rPr>
        <w:t xml:space="preserve">V případě chybějící instalace </w:t>
      </w:r>
      <w:proofErr w:type="spellStart"/>
      <w:r w:rsidRPr="00570C38">
        <w:rPr>
          <w:sz w:val="24"/>
          <w:szCs w:val="24"/>
        </w:rPr>
        <w:t>javy</w:t>
      </w:r>
      <w:proofErr w:type="spellEnd"/>
      <w:r w:rsidRPr="00570C38">
        <w:rPr>
          <w:sz w:val="24"/>
          <w:szCs w:val="24"/>
        </w:rPr>
        <w:t xml:space="preserve"> je nutné nejprve nainstalovat, popř. povýšit verzi na 1.6 a vyšší</w:t>
      </w:r>
      <w:r w:rsidR="000C5330" w:rsidRPr="00570C38">
        <w:rPr>
          <w:sz w:val="24"/>
          <w:szCs w:val="24"/>
        </w:rPr>
        <w:t>)</w:t>
      </w:r>
      <w:r w:rsidR="00DB2182">
        <w:rPr>
          <w:sz w:val="24"/>
          <w:szCs w:val="24"/>
        </w:rPr>
        <w:t xml:space="preserve">. V případě, že nejsou </w:t>
      </w:r>
      <w:proofErr w:type="spellStart"/>
      <w:r w:rsidR="00DB2182">
        <w:rPr>
          <w:sz w:val="24"/>
          <w:szCs w:val="24"/>
        </w:rPr>
        <w:t>přidělěna</w:t>
      </w:r>
      <w:proofErr w:type="spellEnd"/>
      <w:r w:rsidR="00DB2182">
        <w:rPr>
          <w:sz w:val="24"/>
          <w:szCs w:val="24"/>
        </w:rPr>
        <w:t xml:space="preserve"> uživatelská práva k instalaci, je nutné požádat o asistenci administrátora, případně jiné pověřené osoby. </w:t>
      </w:r>
    </w:p>
    <w:p w:rsidR="00DB2182" w:rsidRPr="00092759" w:rsidRDefault="00DB2182" w:rsidP="00092759">
      <w:pPr>
        <w:spacing w:after="0"/>
        <w:ind w:left="360" w:firstLine="348"/>
        <w:jc w:val="both"/>
        <w:rPr>
          <w:i/>
          <w:sz w:val="24"/>
          <w:szCs w:val="24"/>
        </w:rPr>
      </w:pPr>
      <w:r w:rsidRPr="00092759">
        <w:rPr>
          <w:i/>
          <w:sz w:val="24"/>
          <w:szCs w:val="24"/>
        </w:rPr>
        <w:t>Příklad výpisu ve Windows:</w:t>
      </w:r>
    </w:p>
    <w:p w:rsidR="00DB2182" w:rsidRPr="00092759" w:rsidRDefault="00DB2182" w:rsidP="00DB2182">
      <w:pPr>
        <w:pStyle w:val="ListParagraph"/>
        <w:jc w:val="both"/>
        <w:rPr>
          <w:i/>
          <w:sz w:val="24"/>
          <w:szCs w:val="24"/>
        </w:rPr>
      </w:pPr>
      <w:r w:rsidRPr="00092759">
        <w:rPr>
          <w:i/>
          <w:sz w:val="24"/>
          <w:szCs w:val="24"/>
        </w:rPr>
        <w:t>D:\_validator&gt;</w:t>
      </w:r>
      <w:r w:rsidRPr="00092759">
        <w:rPr>
          <w:b/>
          <w:i/>
          <w:sz w:val="24"/>
          <w:szCs w:val="24"/>
        </w:rPr>
        <w:t>java -</w:t>
      </w:r>
      <w:proofErr w:type="spellStart"/>
      <w:r w:rsidRPr="00092759">
        <w:rPr>
          <w:b/>
          <w:i/>
          <w:sz w:val="24"/>
          <w:szCs w:val="24"/>
        </w:rPr>
        <w:t>version</w:t>
      </w:r>
      <w:proofErr w:type="spellEnd"/>
    </w:p>
    <w:p w:rsidR="00DB2182" w:rsidRPr="00092759" w:rsidRDefault="00DB2182" w:rsidP="00DB2182">
      <w:pPr>
        <w:pStyle w:val="ListParagraph"/>
        <w:jc w:val="both"/>
        <w:rPr>
          <w:i/>
          <w:sz w:val="24"/>
          <w:szCs w:val="24"/>
        </w:rPr>
      </w:pPr>
      <w:proofErr w:type="spellStart"/>
      <w:r w:rsidRPr="00092759">
        <w:rPr>
          <w:i/>
          <w:sz w:val="24"/>
          <w:szCs w:val="24"/>
        </w:rPr>
        <w:t>java</w:t>
      </w:r>
      <w:proofErr w:type="spellEnd"/>
      <w:r w:rsidRPr="00092759">
        <w:rPr>
          <w:i/>
          <w:sz w:val="24"/>
          <w:szCs w:val="24"/>
        </w:rPr>
        <w:t xml:space="preserve"> </w:t>
      </w:r>
      <w:proofErr w:type="spellStart"/>
      <w:r w:rsidRPr="00092759">
        <w:rPr>
          <w:i/>
          <w:sz w:val="24"/>
          <w:szCs w:val="24"/>
        </w:rPr>
        <w:t>version</w:t>
      </w:r>
      <w:proofErr w:type="spellEnd"/>
      <w:r w:rsidRPr="00092759">
        <w:rPr>
          <w:i/>
          <w:sz w:val="24"/>
          <w:szCs w:val="24"/>
        </w:rPr>
        <w:t xml:space="preserve"> "1.6.0_25"</w:t>
      </w:r>
    </w:p>
    <w:p w:rsidR="00DB2182" w:rsidRPr="00092759" w:rsidRDefault="00DB2182" w:rsidP="00DB2182">
      <w:pPr>
        <w:pStyle w:val="ListParagraph"/>
        <w:jc w:val="both"/>
        <w:rPr>
          <w:i/>
          <w:sz w:val="24"/>
          <w:szCs w:val="24"/>
        </w:rPr>
      </w:pPr>
      <w:proofErr w:type="gramStart"/>
      <w:r w:rsidRPr="00092759">
        <w:rPr>
          <w:i/>
          <w:sz w:val="24"/>
          <w:szCs w:val="24"/>
        </w:rPr>
        <w:t>Java(TM</w:t>
      </w:r>
      <w:proofErr w:type="gramEnd"/>
      <w:r w:rsidRPr="00092759">
        <w:rPr>
          <w:i/>
          <w:sz w:val="24"/>
          <w:szCs w:val="24"/>
        </w:rPr>
        <w:t xml:space="preserve">) SE Runtime </w:t>
      </w:r>
      <w:proofErr w:type="spellStart"/>
      <w:r w:rsidRPr="00092759">
        <w:rPr>
          <w:i/>
          <w:sz w:val="24"/>
          <w:szCs w:val="24"/>
        </w:rPr>
        <w:t>Environment</w:t>
      </w:r>
      <w:proofErr w:type="spellEnd"/>
      <w:r w:rsidRPr="00092759">
        <w:rPr>
          <w:i/>
          <w:sz w:val="24"/>
          <w:szCs w:val="24"/>
        </w:rPr>
        <w:t xml:space="preserve"> (</w:t>
      </w:r>
      <w:proofErr w:type="spellStart"/>
      <w:r w:rsidRPr="00092759">
        <w:rPr>
          <w:i/>
          <w:sz w:val="24"/>
          <w:szCs w:val="24"/>
        </w:rPr>
        <w:t>build</w:t>
      </w:r>
      <w:proofErr w:type="spellEnd"/>
      <w:r w:rsidRPr="00092759">
        <w:rPr>
          <w:i/>
          <w:sz w:val="24"/>
          <w:szCs w:val="24"/>
        </w:rPr>
        <w:t xml:space="preserve"> 1.6.0_25-b06)</w:t>
      </w:r>
    </w:p>
    <w:p w:rsidR="00DB2182" w:rsidRPr="00092759" w:rsidRDefault="00DB2182" w:rsidP="00092759">
      <w:pPr>
        <w:pStyle w:val="ListParagraph"/>
        <w:jc w:val="both"/>
        <w:rPr>
          <w:i/>
          <w:sz w:val="24"/>
          <w:szCs w:val="24"/>
        </w:rPr>
      </w:pPr>
      <w:r w:rsidRPr="00092759">
        <w:rPr>
          <w:i/>
          <w:sz w:val="24"/>
          <w:szCs w:val="24"/>
        </w:rPr>
        <w:t xml:space="preserve">Java </w:t>
      </w:r>
      <w:proofErr w:type="spellStart"/>
      <w:r w:rsidRPr="00092759">
        <w:rPr>
          <w:i/>
          <w:sz w:val="24"/>
          <w:szCs w:val="24"/>
        </w:rPr>
        <w:t>HotSpot</w:t>
      </w:r>
      <w:proofErr w:type="spellEnd"/>
      <w:r w:rsidRPr="00092759">
        <w:rPr>
          <w:i/>
          <w:sz w:val="24"/>
          <w:szCs w:val="24"/>
        </w:rPr>
        <w:t xml:space="preserve">(TM) </w:t>
      </w:r>
      <w:proofErr w:type="spellStart"/>
      <w:r w:rsidRPr="00092759">
        <w:rPr>
          <w:i/>
          <w:sz w:val="24"/>
          <w:szCs w:val="24"/>
        </w:rPr>
        <w:t>Client</w:t>
      </w:r>
      <w:proofErr w:type="spellEnd"/>
      <w:r w:rsidRPr="00092759">
        <w:rPr>
          <w:i/>
          <w:sz w:val="24"/>
          <w:szCs w:val="24"/>
        </w:rPr>
        <w:t xml:space="preserve"> VM (</w:t>
      </w:r>
      <w:proofErr w:type="spellStart"/>
      <w:r w:rsidRPr="00092759">
        <w:rPr>
          <w:i/>
          <w:sz w:val="24"/>
          <w:szCs w:val="24"/>
        </w:rPr>
        <w:t>build</w:t>
      </w:r>
      <w:proofErr w:type="spellEnd"/>
      <w:r w:rsidRPr="00092759">
        <w:rPr>
          <w:i/>
          <w:sz w:val="24"/>
          <w:szCs w:val="24"/>
        </w:rPr>
        <w:t xml:space="preserve"> </w:t>
      </w:r>
      <w:proofErr w:type="gramStart"/>
      <w:r w:rsidRPr="00092759">
        <w:rPr>
          <w:i/>
          <w:sz w:val="24"/>
          <w:szCs w:val="24"/>
        </w:rPr>
        <w:t>20.0-b11</w:t>
      </w:r>
      <w:proofErr w:type="gramEnd"/>
      <w:r w:rsidRPr="00092759">
        <w:rPr>
          <w:i/>
          <w:sz w:val="24"/>
          <w:szCs w:val="24"/>
        </w:rPr>
        <w:t xml:space="preserve">, </w:t>
      </w:r>
      <w:proofErr w:type="spellStart"/>
      <w:r w:rsidRPr="00092759">
        <w:rPr>
          <w:i/>
          <w:sz w:val="24"/>
          <w:szCs w:val="24"/>
        </w:rPr>
        <w:t>mixed</w:t>
      </w:r>
      <w:proofErr w:type="spellEnd"/>
      <w:r w:rsidRPr="00092759">
        <w:rPr>
          <w:i/>
          <w:sz w:val="24"/>
          <w:szCs w:val="24"/>
        </w:rPr>
        <w:t xml:space="preserve"> mode, </w:t>
      </w:r>
      <w:proofErr w:type="spellStart"/>
      <w:r w:rsidRPr="00092759">
        <w:rPr>
          <w:i/>
          <w:sz w:val="24"/>
          <w:szCs w:val="24"/>
        </w:rPr>
        <w:t>sharing</w:t>
      </w:r>
      <w:proofErr w:type="spellEnd"/>
      <w:r w:rsidRPr="00092759">
        <w:rPr>
          <w:i/>
          <w:sz w:val="24"/>
          <w:szCs w:val="24"/>
        </w:rPr>
        <w:t>)</w:t>
      </w:r>
    </w:p>
    <w:p w:rsidR="00921C98" w:rsidRPr="00570C38" w:rsidRDefault="0046110D" w:rsidP="00921C9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Ověření existence nástroje pro extrakci ZIP souboru (např. WINZIP, </w:t>
      </w:r>
      <w:proofErr w:type="spellStart"/>
      <w:r w:rsidRPr="00570C38">
        <w:rPr>
          <w:sz w:val="24"/>
          <w:szCs w:val="24"/>
        </w:rPr>
        <w:t>Total</w:t>
      </w:r>
      <w:proofErr w:type="spellEnd"/>
      <w:r w:rsidRPr="00570C38">
        <w:rPr>
          <w:sz w:val="24"/>
          <w:szCs w:val="24"/>
        </w:rPr>
        <w:t xml:space="preserve"> </w:t>
      </w:r>
      <w:proofErr w:type="spellStart"/>
      <w:r w:rsidRPr="00570C38">
        <w:rPr>
          <w:sz w:val="24"/>
          <w:szCs w:val="24"/>
        </w:rPr>
        <w:t>Commander</w:t>
      </w:r>
      <w:proofErr w:type="spellEnd"/>
      <w:r w:rsidR="00DB2182">
        <w:rPr>
          <w:sz w:val="24"/>
          <w:szCs w:val="24"/>
        </w:rPr>
        <w:t xml:space="preserve">, </w:t>
      </w:r>
      <w:proofErr w:type="spellStart"/>
      <w:r w:rsidR="00DB2182">
        <w:rPr>
          <w:sz w:val="24"/>
          <w:szCs w:val="24"/>
        </w:rPr>
        <w:t>gzip</w:t>
      </w:r>
      <w:proofErr w:type="spellEnd"/>
      <w:r w:rsidR="00DB2182">
        <w:rPr>
          <w:sz w:val="24"/>
          <w:szCs w:val="24"/>
        </w:rPr>
        <w:t>,</w:t>
      </w:r>
      <w:r w:rsidRPr="00570C38">
        <w:rPr>
          <w:sz w:val="24"/>
          <w:szCs w:val="24"/>
        </w:rPr>
        <w:t xml:space="preserve"> apod.)</w:t>
      </w:r>
    </w:p>
    <w:p w:rsidR="00815762" w:rsidRPr="00570C38" w:rsidRDefault="0046110D" w:rsidP="000973F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Rozbalení instalačního balíčku  do  cílového </w:t>
      </w:r>
      <w:r w:rsidR="000C5330" w:rsidRPr="00570C38">
        <w:rPr>
          <w:sz w:val="24"/>
          <w:szCs w:val="24"/>
        </w:rPr>
        <w:t xml:space="preserve">kořenového </w:t>
      </w:r>
      <w:r w:rsidRPr="00570C38">
        <w:rPr>
          <w:sz w:val="24"/>
          <w:szCs w:val="24"/>
        </w:rPr>
        <w:t>adresáře</w:t>
      </w:r>
      <w:r w:rsidR="000C5330" w:rsidRPr="00570C38">
        <w:rPr>
          <w:sz w:val="24"/>
          <w:szCs w:val="24"/>
        </w:rPr>
        <w:t xml:space="preserve"> aplikace, implicitně </w:t>
      </w:r>
      <w:proofErr w:type="spellStart"/>
      <w:r w:rsidRPr="00570C38">
        <w:rPr>
          <w:b/>
          <w:i/>
          <w:sz w:val="24"/>
          <w:szCs w:val="24"/>
        </w:rPr>
        <w:t>validate</w:t>
      </w:r>
      <w:proofErr w:type="spellEnd"/>
      <w:r w:rsidR="000C5330" w:rsidRPr="00570C38">
        <w:rPr>
          <w:sz w:val="24"/>
          <w:szCs w:val="24"/>
        </w:rPr>
        <w:t xml:space="preserve"> </w:t>
      </w:r>
      <w:r w:rsidRPr="00570C38">
        <w:rPr>
          <w:sz w:val="24"/>
          <w:szCs w:val="24"/>
        </w:rPr>
        <w:t>.</w:t>
      </w:r>
    </w:p>
    <w:p w:rsidR="000973F5" w:rsidRPr="00570C38" w:rsidRDefault="0046110D" w:rsidP="000973F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Nastavení konfigurace pro </w:t>
      </w:r>
      <w:r w:rsidR="000C5330" w:rsidRPr="00570C38">
        <w:rPr>
          <w:sz w:val="24"/>
          <w:szCs w:val="24"/>
        </w:rPr>
        <w:t xml:space="preserve">standardní </w:t>
      </w:r>
      <w:r w:rsidRPr="00570C38">
        <w:rPr>
          <w:sz w:val="24"/>
          <w:szCs w:val="24"/>
        </w:rPr>
        <w:t xml:space="preserve">logovaní </w:t>
      </w:r>
      <w:proofErr w:type="spellStart"/>
      <w:r w:rsidRPr="00570C38">
        <w:rPr>
          <w:sz w:val="24"/>
          <w:szCs w:val="24"/>
        </w:rPr>
        <w:t>javy</w:t>
      </w:r>
      <w:proofErr w:type="spellEnd"/>
      <w:r w:rsidRPr="00570C38">
        <w:rPr>
          <w:sz w:val="24"/>
          <w:szCs w:val="24"/>
        </w:rPr>
        <w:t>. Konfigurační soubor se nachází:</w:t>
      </w:r>
    </w:p>
    <w:p w:rsidR="005A011D" w:rsidRPr="00570C38" w:rsidRDefault="000C5330" w:rsidP="000973F5">
      <w:pPr>
        <w:pStyle w:val="ListParagraph"/>
        <w:jc w:val="both"/>
        <w:rPr>
          <w:sz w:val="24"/>
          <w:szCs w:val="24"/>
        </w:rPr>
      </w:pPr>
      <w:r w:rsidRPr="00570C38">
        <w:rPr>
          <w:sz w:val="24"/>
          <w:szCs w:val="24"/>
        </w:rPr>
        <w:t>&lt;</w:t>
      </w:r>
      <w:proofErr w:type="spellStart"/>
      <w:r w:rsidRPr="00570C38">
        <w:rPr>
          <w:b/>
          <w:i/>
          <w:sz w:val="24"/>
          <w:szCs w:val="24"/>
        </w:rPr>
        <w:t>instalační_adresář</w:t>
      </w:r>
      <w:proofErr w:type="spellEnd"/>
      <w:r w:rsidRPr="00570C38">
        <w:rPr>
          <w:b/>
          <w:i/>
          <w:sz w:val="24"/>
          <w:szCs w:val="24"/>
        </w:rPr>
        <w:t>&gt;</w:t>
      </w:r>
      <w:r w:rsidR="0046110D" w:rsidRPr="00570C38">
        <w:rPr>
          <w:b/>
          <w:i/>
          <w:sz w:val="24"/>
          <w:szCs w:val="24"/>
        </w:rPr>
        <w:t>\</w:t>
      </w:r>
      <w:proofErr w:type="spellStart"/>
      <w:r w:rsidR="0046110D" w:rsidRPr="00570C38">
        <w:rPr>
          <w:b/>
          <w:i/>
          <w:sz w:val="24"/>
          <w:szCs w:val="24"/>
        </w:rPr>
        <w:t>config</w:t>
      </w:r>
      <w:proofErr w:type="spellEnd"/>
      <w:r w:rsidR="0046110D" w:rsidRPr="00570C38">
        <w:rPr>
          <w:b/>
          <w:i/>
          <w:sz w:val="24"/>
          <w:szCs w:val="24"/>
        </w:rPr>
        <w:t>\log4j.xml</w:t>
      </w:r>
      <w:r w:rsidR="0046110D" w:rsidRPr="00570C38">
        <w:rPr>
          <w:i/>
          <w:sz w:val="24"/>
          <w:szCs w:val="24"/>
        </w:rPr>
        <w:t>.</w:t>
      </w:r>
      <w:r w:rsidR="0046110D" w:rsidRPr="00570C38">
        <w:rPr>
          <w:sz w:val="24"/>
          <w:szCs w:val="24"/>
        </w:rPr>
        <w:t xml:space="preserve"> Zde je nutné nastavit parametr </w:t>
      </w:r>
      <w:proofErr w:type="spellStart"/>
      <w:r w:rsidR="0046110D" w:rsidRPr="00570C38">
        <w:rPr>
          <w:b/>
          <w:sz w:val="24"/>
          <w:szCs w:val="24"/>
        </w:rPr>
        <w:t>value</w:t>
      </w:r>
      <w:proofErr w:type="spellEnd"/>
      <w:r w:rsidR="0046110D" w:rsidRPr="00570C38">
        <w:rPr>
          <w:sz w:val="24"/>
          <w:szCs w:val="24"/>
        </w:rPr>
        <w:t xml:space="preserve"> na hodnotu, kam je požadováno směrování logů běhu aplikace. Např.:</w:t>
      </w:r>
    </w:p>
    <w:p w:rsidR="005A011D" w:rsidRPr="00570C38" w:rsidRDefault="0046110D" w:rsidP="000973F5">
      <w:pPr>
        <w:pStyle w:val="ListParagraph"/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    &lt;</w:t>
      </w:r>
      <w:proofErr w:type="spellStart"/>
      <w:r w:rsidRPr="00570C38">
        <w:rPr>
          <w:sz w:val="24"/>
          <w:szCs w:val="24"/>
        </w:rPr>
        <w:t>appender</w:t>
      </w:r>
      <w:proofErr w:type="spellEnd"/>
      <w:r w:rsidRPr="00570C38">
        <w:rPr>
          <w:sz w:val="24"/>
          <w:szCs w:val="24"/>
        </w:rPr>
        <w:t xml:space="preserve"> </w:t>
      </w:r>
      <w:proofErr w:type="spellStart"/>
      <w:r w:rsidRPr="00570C38">
        <w:rPr>
          <w:sz w:val="24"/>
          <w:szCs w:val="24"/>
        </w:rPr>
        <w:t>name</w:t>
      </w:r>
      <w:proofErr w:type="spellEnd"/>
      <w:r w:rsidRPr="00570C38">
        <w:rPr>
          <w:sz w:val="24"/>
          <w:szCs w:val="24"/>
        </w:rPr>
        <w:t xml:space="preserve">="R" </w:t>
      </w:r>
      <w:proofErr w:type="spellStart"/>
      <w:r w:rsidRPr="00570C38">
        <w:rPr>
          <w:sz w:val="24"/>
          <w:szCs w:val="24"/>
        </w:rPr>
        <w:t>class</w:t>
      </w:r>
      <w:proofErr w:type="spellEnd"/>
      <w:r w:rsidRPr="00570C38">
        <w:rPr>
          <w:sz w:val="24"/>
          <w:szCs w:val="24"/>
        </w:rPr>
        <w:t>="org.apache.log4j.RollingFileAppender"&gt;</w:t>
      </w:r>
    </w:p>
    <w:p w:rsidR="005A011D" w:rsidRPr="00570C38" w:rsidRDefault="0046110D" w:rsidP="000973F5">
      <w:pPr>
        <w:pStyle w:val="ListParagraph"/>
        <w:jc w:val="both"/>
        <w:rPr>
          <w:b/>
          <w:sz w:val="24"/>
          <w:szCs w:val="24"/>
        </w:rPr>
      </w:pPr>
      <w:r w:rsidRPr="00570C38">
        <w:rPr>
          <w:sz w:val="24"/>
          <w:szCs w:val="24"/>
        </w:rPr>
        <w:t xml:space="preserve">        </w:t>
      </w:r>
      <w:r w:rsidRPr="00570C38">
        <w:rPr>
          <w:b/>
          <w:sz w:val="24"/>
          <w:szCs w:val="24"/>
        </w:rPr>
        <w:t>&lt;</w:t>
      </w:r>
      <w:proofErr w:type="spellStart"/>
      <w:r w:rsidRPr="00570C38">
        <w:rPr>
          <w:b/>
          <w:sz w:val="24"/>
          <w:szCs w:val="24"/>
        </w:rPr>
        <w:t>param</w:t>
      </w:r>
      <w:proofErr w:type="spellEnd"/>
      <w:r w:rsidRPr="00570C38">
        <w:rPr>
          <w:b/>
          <w:sz w:val="24"/>
          <w:szCs w:val="24"/>
        </w:rPr>
        <w:t xml:space="preserve"> </w:t>
      </w:r>
      <w:proofErr w:type="spellStart"/>
      <w:r w:rsidRPr="00570C38">
        <w:rPr>
          <w:b/>
          <w:sz w:val="24"/>
          <w:szCs w:val="24"/>
        </w:rPr>
        <w:t>name</w:t>
      </w:r>
      <w:proofErr w:type="spellEnd"/>
      <w:r w:rsidRPr="00570C38">
        <w:rPr>
          <w:b/>
          <w:sz w:val="24"/>
          <w:szCs w:val="24"/>
        </w:rPr>
        <w:t>="</w:t>
      </w:r>
      <w:proofErr w:type="spellStart"/>
      <w:r w:rsidRPr="00570C38">
        <w:rPr>
          <w:b/>
          <w:sz w:val="24"/>
          <w:szCs w:val="24"/>
        </w:rPr>
        <w:t>file</w:t>
      </w:r>
      <w:proofErr w:type="spellEnd"/>
      <w:r w:rsidRPr="00570C38">
        <w:rPr>
          <w:b/>
          <w:sz w:val="24"/>
          <w:szCs w:val="24"/>
        </w:rPr>
        <w:t xml:space="preserve">" </w:t>
      </w:r>
      <w:proofErr w:type="spellStart"/>
      <w:r w:rsidRPr="00570C38">
        <w:rPr>
          <w:b/>
          <w:sz w:val="24"/>
          <w:szCs w:val="24"/>
        </w:rPr>
        <w:t>value</w:t>
      </w:r>
      <w:proofErr w:type="spellEnd"/>
      <w:r w:rsidRPr="00570C38">
        <w:rPr>
          <w:b/>
          <w:sz w:val="24"/>
          <w:szCs w:val="24"/>
        </w:rPr>
        <w:t>="</w:t>
      </w:r>
      <w:r w:rsidRPr="00570C38">
        <w:rPr>
          <w:b/>
          <w:i/>
          <w:sz w:val="24"/>
          <w:szCs w:val="24"/>
        </w:rPr>
        <w:t>d:/</w:t>
      </w:r>
      <w:proofErr w:type="spellStart"/>
      <w:r w:rsidRPr="00570C38">
        <w:rPr>
          <w:b/>
          <w:i/>
          <w:sz w:val="24"/>
          <w:szCs w:val="24"/>
        </w:rPr>
        <w:t>Logs</w:t>
      </w:r>
      <w:proofErr w:type="spellEnd"/>
      <w:r w:rsidRPr="00570C38">
        <w:rPr>
          <w:b/>
          <w:i/>
          <w:sz w:val="24"/>
          <w:szCs w:val="24"/>
        </w:rPr>
        <w:t>/NDK/</w:t>
      </w:r>
      <w:proofErr w:type="spellStart"/>
      <w:r w:rsidRPr="00570C38">
        <w:rPr>
          <w:b/>
          <w:i/>
          <w:sz w:val="24"/>
          <w:szCs w:val="24"/>
        </w:rPr>
        <w:t>testbatch</w:t>
      </w:r>
      <w:proofErr w:type="spellEnd"/>
      <w:r w:rsidRPr="00570C38">
        <w:rPr>
          <w:b/>
          <w:i/>
          <w:sz w:val="24"/>
          <w:szCs w:val="24"/>
        </w:rPr>
        <w:t>/app.log</w:t>
      </w:r>
      <w:r w:rsidRPr="00570C38">
        <w:rPr>
          <w:b/>
          <w:sz w:val="24"/>
          <w:szCs w:val="24"/>
        </w:rPr>
        <w:t>"/&gt;</w:t>
      </w:r>
    </w:p>
    <w:p w:rsidR="005A011D" w:rsidRPr="00570C38" w:rsidRDefault="0046110D" w:rsidP="000973F5">
      <w:pPr>
        <w:pStyle w:val="ListParagraph"/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        &lt;</w:t>
      </w:r>
      <w:proofErr w:type="spellStart"/>
      <w:r w:rsidRPr="00570C38">
        <w:rPr>
          <w:sz w:val="24"/>
          <w:szCs w:val="24"/>
        </w:rPr>
        <w:t>param</w:t>
      </w:r>
      <w:proofErr w:type="spellEnd"/>
      <w:r w:rsidRPr="00570C38">
        <w:rPr>
          <w:sz w:val="24"/>
          <w:szCs w:val="24"/>
        </w:rPr>
        <w:t xml:space="preserve"> </w:t>
      </w:r>
      <w:proofErr w:type="spellStart"/>
      <w:r w:rsidRPr="00570C38">
        <w:rPr>
          <w:sz w:val="24"/>
          <w:szCs w:val="24"/>
        </w:rPr>
        <w:t>name</w:t>
      </w:r>
      <w:proofErr w:type="spellEnd"/>
      <w:r w:rsidRPr="00570C38">
        <w:rPr>
          <w:sz w:val="24"/>
          <w:szCs w:val="24"/>
        </w:rPr>
        <w:t>="</w:t>
      </w:r>
      <w:proofErr w:type="spellStart"/>
      <w:r w:rsidRPr="00570C38">
        <w:rPr>
          <w:sz w:val="24"/>
          <w:szCs w:val="24"/>
        </w:rPr>
        <w:t>MaxFileSize</w:t>
      </w:r>
      <w:proofErr w:type="spellEnd"/>
      <w:r w:rsidRPr="00570C38">
        <w:rPr>
          <w:sz w:val="24"/>
          <w:szCs w:val="24"/>
        </w:rPr>
        <w:t xml:space="preserve">" </w:t>
      </w:r>
      <w:proofErr w:type="spellStart"/>
      <w:r w:rsidRPr="00570C38">
        <w:rPr>
          <w:sz w:val="24"/>
          <w:szCs w:val="24"/>
        </w:rPr>
        <w:t>value</w:t>
      </w:r>
      <w:proofErr w:type="spellEnd"/>
      <w:r w:rsidRPr="00570C38">
        <w:rPr>
          <w:sz w:val="24"/>
          <w:szCs w:val="24"/>
        </w:rPr>
        <w:t>="1000KB"/&gt;</w:t>
      </w:r>
    </w:p>
    <w:p w:rsidR="005A011D" w:rsidRPr="00570C38" w:rsidRDefault="0046110D" w:rsidP="000973F5">
      <w:pPr>
        <w:pStyle w:val="ListParagraph"/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        &lt;layout </w:t>
      </w:r>
      <w:proofErr w:type="spellStart"/>
      <w:r w:rsidRPr="00570C38">
        <w:rPr>
          <w:sz w:val="24"/>
          <w:szCs w:val="24"/>
        </w:rPr>
        <w:t>class</w:t>
      </w:r>
      <w:proofErr w:type="spellEnd"/>
      <w:r w:rsidRPr="00570C38">
        <w:rPr>
          <w:sz w:val="24"/>
          <w:szCs w:val="24"/>
        </w:rPr>
        <w:t>="org.apache.log4j.PatternLayout"&gt;</w:t>
      </w:r>
    </w:p>
    <w:p w:rsidR="005A011D" w:rsidRPr="00570C38" w:rsidRDefault="0046110D" w:rsidP="000973F5">
      <w:pPr>
        <w:pStyle w:val="ListParagraph"/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            &lt;</w:t>
      </w:r>
      <w:proofErr w:type="spellStart"/>
      <w:r w:rsidRPr="00570C38">
        <w:rPr>
          <w:sz w:val="24"/>
          <w:szCs w:val="24"/>
        </w:rPr>
        <w:t>param</w:t>
      </w:r>
      <w:proofErr w:type="spellEnd"/>
      <w:r w:rsidRPr="00570C38">
        <w:rPr>
          <w:sz w:val="24"/>
          <w:szCs w:val="24"/>
        </w:rPr>
        <w:t xml:space="preserve"> </w:t>
      </w:r>
      <w:proofErr w:type="spellStart"/>
      <w:r w:rsidRPr="00570C38">
        <w:rPr>
          <w:sz w:val="24"/>
          <w:szCs w:val="24"/>
        </w:rPr>
        <w:t>name</w:t>
      </w:r>
      <w:proofErr w:type="spellEnd"/>
      <w:r w:rsidRPr="00570C38">
        <w:rPr>
          <w:sz w:val="24"/>
          <w:szCs w:val="24"/>
        </w:rPr>
        <w:t>="</w:t>
      </w:r>
      <w:proofErr w:type="spellStart"/>
      <w:r w:rsidRPr="00570C38">
        <w:rPr>
          <w:sz w:val="24"/>
          <w:szCs w:val="24"/>
        </w:rPr>
        <w:t>ConversionPattern</w:t>
      </w:r>
      <w:proofErr w:type="spellEnd"/>
      <w:r w:rsidRPr="00570C38">
        <w:rPr>
          <w:sz w:val="24"/>
          <w:szCs w:val="24"/>
        </w:rPr>
        <w:t xml:space="preserve">" </w:t>
      </w:r>
      <w:proofErr w:type="spellStart"/>
      <w:r w:rsidRPr="00570C38">
        <w:rPr>
          <w:sz w:val="24"/>
          <w:szCs w:val="24"/>
        </w:rPr>
        <w:t>value</w:t>
      </w:r>
      <w:proofErr w:type="spellEnd"/>
      <w:r w:rsidRPr="00570C38">
        <w:rPr>
          <w:sz w:val="24"/>
          <w:szCs w:val="24"/>
        </w:rPr>
        <w:t>=" %d %p %t %c - %m%n"/&gt;</w:t>
      </w:r>
    </w:p>
    <w:p w:rsidR="005A011D" w:rsidRPr="00570C38" w:rsidRDefault="0046110D" w:rsidP="000973F5">
      <w:pPr>
        <w:pStyle w:val="ListParagraph"/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        &lt;/layout&gt;</w:t>
      </w:r>
    </w:p>
    <w:p w:rsidR="005A011D" w:rsidRPr="00570C38" w:rsidRDefault="0046110D" w:rsidP="000973F5">
      <w:pPr>
        <w:pStyle w:val="ListParagraph"/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    &lt;/</w:t>
      </w:r>
      <w:proofErr w:type="spellStart"/>
      <w:r w:rsidRPr="00570C38">
        <w:rPr>
          <w:sz w:val="24"/>
          <w:szCs w:val="24"/>
        </w:rPr>
        <w:t>appender</w:t>
      </w:r>
      <w:proofErr w:type="spellEnd"/>
      <w:r w:rsidRPr="00570C38">
        <w:rPr>
          <w:sz w:val="24"/>
          <w:szCs w:val="24"/>
        </w:rPr>
        <w:t>&gt;</w:t>
      </w:r>
    </w:p>
    <w:p w:rsidR="00557666" w:rsidRPr="00570C38" w:rsidRDefault="00557666" w:rsidP="000973F5">
      <w:pPr>
        <w:pStyle w:val="ListParagraph"/>
        <w:jc w:val="both"/>
        <w:rPr>
          <w:sz w:val="24"/>
          <w:szCs w:val="24"/>
        </w:rPr>
      </w:pPr>
    </w:p>
    <w:p w:rsidR="00DB2182" w:rsidRDefault="00DB2182" w:rsidP="000973F5">
      <w:pPr>
        <w:pStyle w:val="ListParagraph"/>
        <w:jc w:val="both"/>
        <w:rPr>
          <w:sz w:val="24"/>
          <w:szCs w:val="24"/>
        </w:rPr>
      </w:pPr>
    </w:p>
    <w:p w:rsidR="005A011D" w:rsidRDefault="0046110D" w:rsidP="000973F5">
      <w:pPr>
        <w:pStyle w:val="ListParagraph"/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Cesta k souboru (v tomto </w:t>
      </w:r>
      <w:proofErr w:type="spellStart"/>
      <w:r w:rsidRPr="00570C38">
        <w:rPr>
          <w:sz w:val="24"/>
          <w:szCs w:val="24"/>
        </w:rPr>
        <w:t>případě„</w:t>
      </w:r>
      <w:r w:rsidRPr="00570C38">
        <w:rPr>
          <w:b/>
          <w:i/>
          <w:sz w:val="24"/>
          <w:szCs w:val="24"/>
        </w:rPr>
        <w:t>d</w:t>
      </w:r>
      <w:proofErr w:type="spellEnd"/>
      <w:r w:rsidRPr="00570C38">
        <w:rPr>
          <w:b/>
          <w:i/>
          <w:sz w:val="24"/>
          <w:szCs w:val="24"/>
        </w:rPr>
        <w:t>:/</w:t>
      </w:r>
      <w:proofErr w:type="spellStart"/>
      <w:proofErr w:type="gramStart"/>
      <w:r w:rsidRPr="00570C38">
        <w:rPr>
          <w:b/>
          <w:i/>
          <w:sz w:val="24"/>
          <w:szCs w:val="24"/>
        </w:rPr>
        <w:t>Logs</w:t>
      </w:r>
      <w:proofErr w:type="spellEnd"/>
      <w:r w:rsidRPr="00570C38">
        <w:rPr>
          <w:b/>
          <w:i/>
          <w:sz w:val="24"/>
          <w:szCs w:val="24"/>
        </w:rPr>
        <w:t>/NDK/</w:t>
      </w:r>
      <w:proofErr w:type="spellStart"/>
      <w:r w:rsidRPr="00570C38">
        <w:rPr>
          <w:b/>
          <w:i/>
          <w:sz w:val="24"/>
          <w:szCs w:val="24"/>
        </w:rPr>
        <w:t>testbatch</w:t>
      </w:r>
      <w:proofErr w:type="spellEnd"/>
      <w:r w:rsidRPr="00570C38">
        <w:rPr>
          <w:b/>
          <w:i/>
          <w:sz w:val="24"/>
          <w:szCs w:val="24"/>
        </w:rPr>
        <w:t>/</w:t>
      </w:r>
      <w:r w:rsidRPr="00570C38">
        <w:rPr>
          <w:i/>
          <w:sz w:val="24"/>
          <w:szCs w:val="24"/>
        </w:rPr>
        <w:t xml:space="preserve">“) </w:t>
      </w:r>
      <w:r w:rsidRPr="00570C38">
        <w:rPr>
          <w:b/>
          <w:sz w:val="24"/>
          <w:szCs w:val="24"/>
        </w:rPr>
        <w:t xml:space="preserve"> musí</w:t>
      </w:r>
      <w:proofErr w:type="gramEnd"/>
      <w:r w:rsidRPr="00570C38">
        <w:rPr>
          <w:b/>
          <w:sz w:val="24"/>
          <w:szCs w:val="24"/>
        </w:rPr>
        <w:t xml:space="preserve"> existovat</w:t>
      </w:r>
      <w:r w:rsidRPr="00570C38">
        <w:rPr>
          <w:sz w:val="24"/>
          <w:szCs w:val="24"/>
        </w:rPr>
        <w:t xml:space="preserve">, samotný soubor  </w:t>
      </w:r>
      <w:r w:rsidRPr="00570C38">
        <w:rPr>
          <w:b/>
          <w:sz w:val="24"/>
          <w:szCs w:val="24"/>
        </w:rPr>
        <w:t>„</w:t>
      </w:r>
      <w:r w:rsidRPr="00570C38">
        <w:rPr>
          <w:b/>
          <w:i/>
          <w:sz w:val="24"/>
          <w:szCs w:val="24"/>
        </w:rPr>
        <w:t>app.log“</w:t>
      </w:r>
      <w:r w:rsidRPr="00570C38">
        <w:rPr>
          <w:i/>
          <w:sz w:val="24"/>
          <w:szCs w:val="24"/>
        </w:rPr>
        <w:t xml:space="preserve"> </w:t>
      </w:r>
      <w:r w:rsidRPr="00570C38">
        <w:rPr>
          <w:sz w:val="24"/>
          <w:szCs w:val="24"/>
        </w:rPr>
        <w:t>existovat nemusí.</w:t>
      </w:r>
    </w:p>
    <w:p w:rsidR="00557666" w:rsidRPr="00570C38" w:rsidRDefault="00557666" w:rsidP="000973F5">
      <w:pPr>
        <w:pStyle w:val="ListParagraph"/>
        <w:jc w:val="both"/>
        <w:rPr>
          <w:sz w:val="24"/>
          <w:szCs w:val="24"/>
        </w:rPr>
      </w:pPr>
    </w:p>
    <w:p w:rsidR="00557666" w:rsidRPr="00570C38" w:rsidRDefault="0046110D" w:rsidP="000973F5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570C38">
        <w:rPr>
          <w:sz w:val="24"/>
          <w:szCs w:val="24"/>
        </w:rPr>
        <w:t xml:space="preserve">Nastavení konfigurace aplikace v konfiguračním souboru </w:t>
      </w:r>
      <w:proofErr w:type="spellStart"/>
      <w:r w:rsidRPr="00570C38">
        <w:rPr>
          <w:b/>
          <w:i/>
          <w:sz w:val="24"/>
          <w:szCs w:val="24"/>
        </w:rPr>
        <w:t>validate</w:t>
      </w:r>
      <w:proofErr w:type="spellEnd"/>
      <w:r w:rsidRPr="00570C38">
        <w:rPr>
          <w:b/>
          <w:i/>
          <w:sz w:val="24"/>
          <w:szCs w:val="24"/>
        </w:rPr>
        <w:t>\</w:t>
      </w:r>
      <w:proofErr w:type="spellStart"/>
      <w:r w:rsidRPr="00570C38">
        <w:rPr>
          <w:b/>
          <w:i/>
          <w:sz w:val="24"/>
          <w:szCs w:val="24"/>
        </w:rPr>
        <w:t>config</w:t>
      </w:r>
      <w:proofErr w:type="spellEnd"/>
      <w:r w:rsidRPr="00570C38">
        <w:rPr>
          <w:b/>
          <w:i/>
          <w:sz w:val="24"/>
          <w:szCs w:val="24"/>
        </w:rPr>
        <w:t>\</w:t>
      </w:r>
      <w:r w:rsidRPr="00570C38">
        <w:rPr>
          <w:sz w:val="24"/>
          <w:szCs w:val="24"/>
        </w:rPr>
        <w:t xml:space="preserve"> </w:t>
      </w:r>
      <w:proofErr w:type="spellStart"/>
      <w:r w:rsidRPr="00570C38">
        <w:rPr>
          <w:b/>
          <w:i/>
          <w:sz w:val="24"/>
          <w:szCs w:val="24"/>
        </w:rPr>
        <w:t>DPValidator.properties</w:t>
      </w:r>
      <w:proofErr w:type="spellEnd"/>
      <w:r w:rsidRPr="00570C38">
        <w:rPr>
          <w:sz w:val="24"/>
          <w:szCs w:val="24"/>
        </w:rPr>
        <w:t xml:space="preserve"> dle vlastních potřeb (viz </w:t>
      </w:r>
      <w:r w:rsidR="00DD6CAE">
        <w:fldChar w:fldCharType="begin"/>
      </w:r>
      <w:r w:rsidR="00DD6CAE">
        <w:instrText xml:space="preserve"> REF _Ref340233156 \h  \* MERGEFORMAT </w:instrText>
      </w:r>
      <w:r w:rsidR="00DD6CAE">
        <w:fldChar w:fldCharType="separate"/>
      </w:r>
      <w:ins w:id="38" w:author="Bríza, Tomáš" w:date="2013-02-14T11:07:00Z">
        <w:r w:rsidR="008B4D94" w:rsidRPr="008B4D94">
          <w:rPr>
            <w:sz w:val="24"/>
            <w:szCs w:val="24"/>
            <w:rPrChange w:id="39" w:author="Bríza, Tomáš" w:date="2013-02-14T11:07:00Z">
              <w:rPr/>
            </w:rPrChange>
          </w:rPr>
          <w:t>Popis konfiguračního souboru</w:t>
        </w:r>
      </w:ins>
      <w:del w:id="40" w:author="Bríza, Tomáš" w:date="2013-02-14T11:07:00Z">
        <w:r w:rsidR="00C95E2F" w:rsidRPr="00C95E2F" w:rsidDel="008B4D94">
          <w:rPr>
            <w:sz w:val="24"/>
            <w:szCs w:val="24"/>
          </w:rPr>
          <w:delText>Popis konfiguračního souboru</w:delText>
        </w:r>
      </w:del>
      <w:r w:rsidR="00DD6CAE">
        <w:fldChar w:fldCharType="end"/>
      </w:r>
      <w:r w:rsidRPr="00570C38">
        <w:rPr>
          <w:sz w:val="24"/>
          <w:szCs w:val="24"/>
        </w:rPr>
        <w:t>). Povinné je alespoň nastavit parametry:</w:t>
      </w:r>
    </w:p>
    <w:p w:rsidR="00BB164F" w:rsidRPr="00570C38" w:rsidRDefault="0046110D" w:rsidP="00BB164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570C38">
        <w:rPr>
          <w:sz w:val="24"/>
          <w:szCs w:val="24"/>
        </w:rPr>
        <w:t>validation.output.location</w:t>
      </w:r>
      <w:proofErr w:type="spellEnd"/>
    </w:p>
    <w:p w:rsidR="00733C64" w:rsidRDefault="0046110D" w:rsidP="00733C6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570C38">
        <w:rPr>
          <w:sz w:val="24"/>
          <w:szCs w:val="24"/>
        </w:rPr>
        <w:t>metsdata.templates.location</w:t>
      </w:r>
      <w:proofErr w:type="spellEnd"/>
    </w:p>
    <w:p w:rsidR="00733C64" w:rsidRDefault="00733C64" w:rsidP="0009275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Poznámky:</w:t>
      </w:r>
    </w:p>
    <w:p w:rsidR="00733C64" w:rsidRPr="00092759" w:rsidRDefault="00733C64" w:rsidP="00092759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092759">
        <w:rPr>
          <w:sz w:val="24"/>
          <w:szCs w:val="24"/>
        </w:rPr>
        <w:t xml:space="preserve">Při specifikaci cest v konfiguračních souborech pro </w:t>
      </w:r>
      <w:proofErr w:type="spellStart"/>
      <w:r w:rsidRPr="00092759">
        <w:rPr>
          <w:sz w:val="24"/>
          <w:szCs w:val="24"/>
        </w:rPr>
        <w:t>javu</w:t>
      </w:r>
      <w:proofErr w:type="spellEnd"/>
      <w:r w:rsidRPr="00092759">
        <w:rPr>
          <w:sz w:val="24"/>
          <w:szCs w:val="24"/>
        </w:rPr>
        <w:t xml:space="preserve"> je nutné uvádět znak </w:t>
      </w:r>
      <w:r w:rsidRPr="00092759">
        <w:rPr>
          <w:sz w:val="24"/>
          <w:szCs w:val="24"/>
          <w:lang w:val="en-US"/>
        </w:rPr>
        <w:t>“/” (</w:t>
      </w:r>
      <w:proofErr w:type="spellStart"/>
      <w:r w:rsidRPr="00092759">
        <w:rPr>
          <w:sz w:val="24"/>
          <w:szCs w:val="24"/>
          <w:lang w:val="en-US"/>
        </w:rPr>
        <w:t>dop</w:t>
      </w:r>
      <w:r w:rsidRPr="00092759">
        <w:rPr>
          <w:sz w:val="24"/>
          <w:szCs w:val="24"/>
        </w:rPr>
        <w:t>ředné</w:t>
      </w:r>
      <w:proofErr w:type="spellEnd"/>
      <w:r w:rsidRPr="00092759">
        <w:rPr>
          <w:sz w:val="24"/>
          <w:szCs w:val="24"/>
        </w:rPr>
        <w:t xml:space="preserve"> lomítko</w:t>
      </w:r>
      <w:r w:rsidRPr="00092759">
        <w:rPr>
          <w:sz w:val="24"/>
          <w:szCs w:val="24"/>
          <w:lang w:val="en-US"/>
        </w:rPr>
        <w:t xml:space="preserve">) </w:t>
      </w:r>
      <w:proofErr w:type="spellStart"/>
      <w:r w:rsidRPr="00092759">
        <w:rPr>
          <w:sz w:val="24"/>
          <w:szCs w:val="24"/>
          <w:lang w:val="en-US"/>
        </w:rPr>
        <w:t>na</w:t>
      </w:r>
      <w:proofErr w:type="spellEnd"/>
      <w:r w:rsidRPr="00092759">
        <w:rPr>
          <w:sz w:val="24"/>
          <w:szCs w:val="24"/>
          <w:lang w:val="en-US"/>
        </w:rPr>
        <w:t xml:space="preserve"> </w:t>
      </w:r>
      <w:proofErr w:type="spellStart"/>
      <w:r w:rsidRPr="00092759">
        <w:rPr>
          <w:sz w:val="24"/>
          <w:szCs w:val="24"/>
          <w:lang w:val="en-US"/>
        </w:rPr>
        <w:t>obou</w:t>
      </w:r>
      <w:proofErr w:type="spellEnd"/>
      <w:r w:rsidRPr="00092759">
        <w:rPr>
          <w:sz w:val="24"/>
          <w:szCs w:val="24"/>
          <w:lang w:val="en-US"/>
        </w:rPr>
        <w:t xml:space="preserve"> </w:t>
      </w:r>
      <w:proofErr w:type="spellStart"/>
      <w:r w:rsidRPr="00092759">
        <w:rPr>
          <w:sz w:val="24"/>
          <w:szCs w:val="24"/>
          <w:lang w:val="en-US"/>
        </w:rPr>
        <w:t>platformách</w:t>
      </w:r>
      <w:proofErr w:type="spellEnd"/>
      <w:r w:rsidRPr="00092759">
        <w:rPr>
          <w:sz w:val="24"/>
          <w:szCs w:val="24"/>
          <w:lang w:val="en-US"/>
        </w:rPr>
        <w:t>.</w:t>
      </w:r>
    </w:p>
    <w:p w:rsidR="00733C64" w:rsidRPr="00092759" w:rsidRDefault="00733C64" w:rsidP="00092759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spellStart"/>
      <w:r w:rsidRPr="00092759">
        <w:rPr>
          <w:sz w:val="24"/>
          <w:szCs w:val="24"/>
          <w:lang w:val="en-US"/>
        </w:rPr>
        <w:t>Cestu</w:t>
      </w:r>
      <w:proofErr w:type="spellEnd"/>
      <w:r w:rsidRPr="00092759">
        <w:rPr>
          <w:sz w:val="24"/>
          <w:szCs w:val="24"/>
          <w:lang w:val="en-US"/>
        </w:rPr>
        <w:t xml:space="preserve"> </w:t>
      </w:r>
      <w:proofErr w:type="spellStart"/>
      <w:r w:rsidRPr="00092759">
        <w:rPr>
          <w:sz w:val="24"/>
          <w:szCs w:val="24"/>
          <w:lang w:val="en-US"/>
        </w:rPr>
        <w:t>ke</w:t>
      </w:r>
      <w:proofErr w:type="spellEnd"/>
      <w:r w:rsidRPr="00092759">
        <w:rPr>
          <w:sz w:val="24"/>
          <w:szCs w:val="24"/>
          <w:lang w:val="en-US"/>
        </w:rPr>
        <w:t xml:space="preserve"> </w:t>
      </w:r>
      <w:proofErr w:type="spellStart"/>
      <w:r w:rsidRPr="00092759">
        <w:rPr>
          <w:sz w:val="24"/>
          <w:szCs w:val="24"/>
          <w:lang w:val="en-US"/>
        </w:rPr>
        <w:t>konfiguračním</w:t>
      </w:r>
      <w:proofErr w:type="spellEnd"/>
      <w:r w:rsidRPr="00092759">
        <w:rPr>
          <w:sz w:val="24"/>
          <w:szCs w:val="24"/>
          <w:lang w:val="en-US"/>
        </w:rPr>
        <w:t xml:space="preserve"> </w:t>
      </w:r>
      <w:proofErr w:type="spellStart"/>
      <w:r w:rsidRPr="00092759">
        <w:rPr>
          <w:sz w:val="24"/>
          <w:szCs w:val="24"/>
          <w:lang w:val="en-US"/>
        </w:rPr>
        <w:t>souborům</w:t>
      </w:r>
      <w:proofErr w:type="spellEnd"/>
      <w:r w:rsidRPr="00092759">
        <w:rPr>
          <w:sz w:val="24"/>
          <w:szCs w:val="24"/>
          <w:lang w:val="en-US"/>
        </w:rPr>
        <w:t xml:space="preserve"> a </w:t>
      </w:r>
      <w:proofErr w:type="spellStart"/>
      <w:r w:rsidRPr="00092759">
        <w:rPr>
          <w:sz w:val="24"/>
          <w:szCs w:val="24"/>
          <w:lang w:val="en-US"/>
        </w:rPr>
        <w:t>šablonám</w:t>
      </w:r>
      <w:proofErr w:type="spellEnd"/>
      <w:r w:rsidRPr="00092759">
        <w:rPr>
          <w:sz w:val="24"/>
          <w:szCs w:val="24"/>
          <w:lang w:val="en-US"/>
        </w:rPr>
        <w:t xml:space="preserve"> je </w:t>
      </w:r>
      <w:proofErr w:type="spellStart"/>
      <w:r w:rsidRPr="00092759">
        <w:rPr>
          <w:sz w:val="24"/>
          <w:szCs w:val="24"/>
          <w:lang w:val="en-US"/>
        </w:rPr>
        <w:t>možné</w:t>
      </w:r>
      <w:proofErr w:type="spellEnd"/>
      <w:r w:rsidRPr="00092759">
        <w:rPr>
          <w:sz w:val="24"/>
          <w:szCs w:val="24"/>
          <w:lang w:val="en-US"/>
        </w:rPr>
        <w:t xml:space="preserve"> </w:t>
      </w:r>
      <w:proofErr w:type="spellStart"/>
      <w:r w:rsidRPr="00092759">
        <w:rPr>
          <w:sz w:val="24"/>
          <w:szCs w:val="24"/>
          <w:lang w:val="en-US"/>
        </w:rPr>
        <w:t>uvést</w:t>
      </w:r>
      <w:proofErr w:type="spellEnd"/>
      <w:r w:rsidRPr="00092759">
        <w:rPr>
          <w:sz w:val="24"/>
          <w:szCs w:val="24"/>
          <w:lang w:val="en-US"/>
        </w:rPr>
        <w:t>:</w:t>
      </w:r>
    </w:p>
    <w:p w:rsidR="00733C64" w:rsidRPr="00092759" w:rsidRDefault="00733C64" w:rsidP="00092759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proofErr w:type="spellStart"/>
      <w:r w:rsidRPr="00092759">
        <w:rPr>
          <w:sz w:val="24"/>
          <w:szCs w:val="24"/>
          <w:lang w:val="en-US"/>
        </w:rPr>
        <w:t>absolutně</w:t>
      </w:r>
      <w:proofErr w:type="spellEnd"/>
      <w:r w:rsidRPr="00092759">
        <w:rPr>
          <w:sz w:val="24"/>
          <w:szCs w:val="24"/>
          <w:lang w:val="en-US"/>
        </w:rPr>
        <w:t xml:space="preserve"> (</w:t>
      </w:r>
      <w:proofErr w:type="spellStart"/>
      <w:r w:rsidRPr="00092759">
        <w:rPr>
          <w:sz w:val="24"/>
          <w:szCs w:val="24"/>
          <w:lang w:val="en-US"/>
        </w:rPr>
        <w:t>např</w:t>
      </w:r>
      <w:proofErr w:type="spellEnd"/>
      <w:r w:rsidRPr="00092759">
        <w:rPr>
          <w:sz w:val="24"/>
          <w:szCs w:val="24"/>
          <w:lang w:val="en-US"/>
        </w:rPr>
        <w:t>.:    C:/validator/templates/)</w:t>
      </w:r>
    </w:p>
    <w:p w:rsidR="00733C64" w:rsidRPr="00092759" w:rsidRDefault="00733C64" w:rsidP="00092759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092759">
        <w:rPr>
          <w:sz w:val="24"/>
          <w:szCs w:val="24"/>
          <w:lang w:val="en-US"/>
        </w:rPr>
        <w:t>relativn</w:t>
      </w:r>
      <w:proofErr w:type="spellEnd"/>
      <w:r w:rsidRPr="00092759">
        <w:rPr>
          <w:sz w:val="24"/>
          <w:szCs w:val="24"/>
        </w:rPr>
        <w:t xml:space="preserve">ě </w:t>
      </w:r>
      <w:r w:rsidRPr="00092759">
        <w:rPr>
          <w:sz w:val="24"/>
          <w:szCs w:val="24"/>
          <w:lang w:val="en-US"/>
        </w:rPr>
        <w:t>(</w:t>
      </w:r>
      <w:proofErr w:type="spellStart"/>
      <w:r w:rsidRPr="00092759">
        <w:rPr>
          <w:sz w:val="24"/>
          <w:szCs w:val="24"/>
          <w:lang w:val="en-US"/>
        </w:rPr>
        <w:t>např</w:t>
      </w:r>
      <w:proofErr w:type="spellEnd"/>
      <w:r w:rsidRPr="00092759">
        <w:rPr>
          <w:sz w:val="24"/>
          <w:szCs w:val="24"/>
          <w:lang w:val="en-US"/>
        </w:rPr>
        <w:t xml:space="preserve">.:    ./templates/) </w:t>
      </w:r>
      <w:r w:rsidRPr="00092759">
        <w:rPr>
          <w:sz w:val="24"/>
          <w:szCs w:val="24"/>
        </w:rPr>
        <w:t xml:space="preserve">  - v tomto případě je však nutné spouštět program z příslušného adresáře, aby nalezl šablony pro běh programu)</w:t>
      </w:r>
    </w:p>
    <w:p w:rsidR="00891AFB" w:rsidRPr="00570C38" w:rsidRDefault="00891AFB" w:rsidP="000973F5">
      <w:pPr>
        <w:pStyle w:val="ListParagraph"/>
        <w:jc w:val="both"/>
      </w:pPr>
    </w:p>
    <w:p w:rsidR="00004E5C" w:rsidRPr="00570C38" w:rsidRDefault="00E061AC" w:rsidP="000973F5">
      <w:pPr>
        <w:pStyle w:val="Heading1"/>
        <w:jc w:val="both"/>
      </w:pPr>
      <w:bookmarkStart w:id="41" w:name="_Toc341366668"/>
      <w:r w:rsidRPr="00570C38">
        <w:t>Spuštění aplikace</w:t>
      </w:r>
      <w:bookmarkEnd w:id="41"/>
    </w:p>
    <w:p w:rsidR="007F0461" w:rsidRPr="00570C38" w:rsidRDefault="0046110D" w:rsidP="007F0461">
      <w:p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Aplikace na svém vstupu může přijmout dva parametry. Pořadí parametrů musí být zachováno. </w:t>
      </w:r>
    </w:p>
    <w:p w:rsidR="007F0461" w:rsidRPr="00570C38" w:rsidRDefault="0046110D" w:rsidP="007F046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>První parametr určuje umístnění konfiguračního souboru. Parametr je zadán formou plné cesty, včetně názvu konfiguračního souboru např. </w:t>
      </w:r>
      <w:r w:rsidRPr="00570C38">
        <w:rPr>
          <w:i/>
          <w:sz w:val="24"/>
          <w:szCs w:val="24"/>
        </w:rPr>
        <w:t>„</w:t>
      </w:r>
      <w:r w:rsidRPr="00570C38">
        <w:rPr>
          <w:b/>
          <w:i/>
          <w:sz w:val="24"/>
          <w:szCs w:val="24"/>
        </w:rPr>
        <w:t>d:</w:t>
      </w:r>
      <w:r w:rsidR="00C56C77" w:rsidRPr="00570C38">
        <w:rPr>
          <w:b/>
          <w:i/>
          <w:sz w:val="24"/>
          <w:szCs w:val="24"/>
        </w:rPr>
        <w:t>\</w:t>
      </w:r>
      <w:r w:rsidRPr="00570C38">
        <w:rPr>
          <w:b/>
          <w:i/>
          <w:sz w:val="24"/>
          <w:szCs w:val="24"/>
        </w:rPr>
        <w:t>Test</w:t>
      </w:r>
      <w:r w:rsidR="00C56C77" w:rsidRPr="00570C38">
        <w:rPr>
          <w:b/>
          <w:i/>
          <w:sz w:val="24"/>
          <w:szCs w:val="24"/>
        </w:rPr>
        <w:t>\</w:t>
      </w:r>
      <w:proofErr w:type="spellStart"/>
      <w:r w:rsidRPr="00570C38">
        <w:rPr>
          <w:b/>
          <w:i/>
          <w:sz w:val="24"/>
          <w:szCs w:val="24"/>
        </w:rPr>
        <w:t>Config</w:t>
      </w:r>
      <w:proofErr w:type="spellEnd"/>
      <w:r w:rsidR="00C56C77" w:rsidRPr="00570C38">
        <w:rPr>
          <w:b/>
          <w:i/>
          <w:sz w:val="24"/>
          <w:szCs w:val="24"/>
        </w:rPr>
        <w:t>\</w:t>
      </w:r>
      <w:proofErr w:type="spellStart"/>
      <w:r w:rsidRPr="00570C38">
        <w:rPr>
          <w:b/>
          <w:i/>
          <w:sz w:val="24"/>
          <w:szCs w:val="24"/>
        </w:rPr>
        <w:t>DPValidator.properties</w:t>
      </w:r>
      <w:proofErr w:type="spellEnd"/>
      <w:r w:rsidRPr="00570C38">
        <w:rPr>
          <w:i/>
          <w:sz w:val="24"/>
          <w:szCs w:val="24"/>
        </w:rPr>
        <w:t>“</w:t>
      </w:r>
    </w:p>
    <w:p w:rsidR="007F0461" w:rsidRPr="00570C38" w:rsidRDefault="0046110D" w:rsidP="007F046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Druhý parametr určuje umístnění testované složky/skupiny složek. Parametr je zadán formou plné cesty končící názvem složky např. </w:t>
      </w:r>
      <w:r w:rsidRPr="00570C38">
        <w:rPr>
          <w:i/>
          <w:sz w:val="24"/>
          <w:szCs w:val="24"/>
        </w:rPr>
        <w:t>„</w:t>
      </w:r>
      <w:r w:rsidRPr="00570C38">
        <w:rPr>
          <w:b/>
          <w:i/>
          <w:sz w:val="24"/>
          <w:szCs w:val="24"/>
        </w:rPr>
        <w:t>d:</w:t>
      </w:r>
      <w:r w:rsidR="00C56C77" w:rsidRPr="00570C38">
        <w:rPr>
          <w:b/>
          <w:i/>
          <w:sz w:val="24"/>
          <w:szCs w:val="24"/>
        </w:rPr>
        <w:t>\</w:t>
      </w:r>
      <w:r w:rsidRPr="00570C38">
        <w:rPr>
          <w:b/>
          <w:i/>
          <w:sz w:val="24"/>
          <w:szCs w:val="24"/>
        </w:rPr>
        <w:t>Test</w:t>
      </w:r>
      <w:r w:rsidR="00C56C77" w:rsidRPr="00570C38">
        <w:rPr>
          <w:b/>
          <w:i/>
          <w:sz w:val="24"/>
          <w:szCs w:val="24"/>
        </w:rPr>
        <w:t>\</w:t>
      </w:r>
      <w:proofErr w:type="spellStart"/>
      <w:r w:rsidRPr="00570C38">
        <w:rPr>
          <w:b/>
          <w:i/>
          <w:sz w:val="24"/>
          <w:szCs w:val="24"/>
        </w:rPr>
        <w:t>TestovaciData</w:t>
      </w:r>
      <w:proofErr w:type="spellEnd"/>
      <w:r w:rsidRPr="00570C38">
        <w:rPr>
          <w:i/>
          <w:sz w:val="24"/>
          <w:szCs w:val="24"/>
        </w:rPr>
        <w:t>“</w:t>
      </w:r>
    </w:p>
    <w:p w:rsidR="007B0C2A" w:rsidRPr="00570C38" w:rsidRDefault="0046110D" w:rsidP="000973F5">
      <w:p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Aplikace se spouští pomocí skriptu umístěném v složce </w:t>
      </w:r>
      <w:proofErr w:type="spellStart"/>
      <w:r w:rsidRPr="00570C38">
        <w:rPr>
          <w:b/>
          <w:i/>
          <w:sz w:val="24"/>
          <w:szCs w:val="24"/>
        </w:rPr>
        <w:t>validate</w:t>
      </w:r>
      <w:proofErr w:type="spellEnd"/>
      <w:r w:rsidRPr="00570C38">
        <w:rPr>
          <w:b/>
          <w:i/>
          <w:sz w:val="24"/>
          <w:szCs w:val="24"/>
        </w:rPr>
        <w:t xml:space="preserve">\bin </w:t>
      </w:r>
      <w:r w:rsidRPr="00570C38">
        <w:rPr>
          <w:sz w:val="24"/>
          <w:szCs w:val="24"/>
        </w:rPr>
        <w:t>a to ve dvou režimech:</w:t>
      </w:r>
    </w:p>
    <w:p w:rsidR="002C1394" w:rsidRPr="00570C38" w:rsidRDefault="0046110D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570C38">
        <w:rPr>
          <w:b/>
          <w:sz w:val="24"/>
          <w:szCs w:val="24"/>
        </w:rPr>
        <w:t>Dávkový (zpracování několika PSP balíčků najednou)</w:t>
      </w:r>
    </w:p>
    <w:p w:rsidR="002C1394" w:rsidRPr="00570C38" w:rsidRDefault="0046110D">
      <w:pPr>
        <w:spacing w:after="0"/>
        <w:ind w:left="720"/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Z příkazového řádku např. pomocí Windows </w:t>
      </w:r>
      <w:proofErr w:type="spellStart"/>
      <w:r w:rsidRPr="00570C38">
        <w:rPr>
          <w:b/>
          <w:i/>
          <w:sz w:val="24"/>
          <w:szCs w:val="24"/>
        </w:rPr>
        <w:t>cmd</w:t>
      </w:r>
      <w:proofErr w:type="spellEnd"/>
      <w:r w:rsidRPr="00570C38">
        <w:rPr>
          <w:sz w:val="24"/>
          <w:szCs w:val="24"/>
        </w:rPr>
        <w:t xml:space="preserve"> z adresáře </w:t>
      </w:r>
      <w:proofErr w:type="spellStart"/>
      <w:r w:rsidRPr="00570C38">
        <w:rPr>
          <w:sz w:val="24"/>
          <w:szCs w:val="24"/>
        </w:rPr>
        <w:t>validate</w:t>
      </w:r>
      <w:proofErr w:type="spellEnd"/>
      <w:r w:rsidRPr="00570C38">
        <w:rPr>
          <w:sz w:val="24"/>
          <w:szCs w:val="24"/>
        </w:rPr>
        <w:t>:</w:t>
      </w:r>
    </w:p>
    <w:p w:rsidR="002C1394" w:rsidRPr="00570C38" w:rsidRDefault="0046110D">
      <w:pPr>
        <w:spacing w:after="0"/>
        <w:ind w:left="720"/>
        <w:jc w:val="both"/>
        <w:rPr>
          <w:b/>
          <w:i/>
          <w:sz w:val="24"/>
          <w:szCs w:val="24"/>
        </w:rPr>
      </w:pPr>
      <w:r w:rsidRPr="00570C38">
        <w:rPr>
          <w:b/>
          <w:i/>
          <w:sz w:val="24"/>
          <w:szCs w:val="24"/>
        </w:rPr>
        <w:t>bin\</w:t>
      </w:r>
      <w:proofErr w:type="spellStart"/>
      <w:r w:rsidRPr="00570C38">
        <w:rPr>
          <w:b/>
          <w:i/>
          <w:sz w:val="24"/>
          <w:szCs w:val="24"/>
        </w:rPr>
        <w:t>validate</w:t>
      </w:r>
      <w:proofErr w:type="spellEnd"/>
      <w:r w:rsidRPr="00570C38">
        <w:rPr>
          <w:b/>
          <w:i/>
          <w:sz w:val="24"/>
          <w:szCs w:val="24"/>
        </w:rPr>
        <w:t xml:space="preserve"> &lt;</w:t>
      </w:r>
      <w:proofErr w:type="spellStart"/>
      <w:r w:rsidRPr="00570C38">
        <w:rPr>
          <w:b/>
          <w:i/>
          <w:sz w:val="24"/>
          <w:szCs w:val="24"/>
        </w:rPr>
        <w:t>nadřazený_adresář</w:t>
      </w:r>
      <w:proofErr w:type="spellEnd"/>
      <w:r w:rsidRPr="00570C38">
        <w:rPr>
          <w:b/>
          <w:i/>
          <w:sz w:val="24"/>
          <w:szCs w:val="24"/>
        </w:rPr>
        <w:t>&gt;</w:t>
      </w:r>
    </w:p>
    <w:p w:rsidR="002C1394" w:rsidRPr="00570C38" w:rsidRDefault="0046110D">
      <w:pPr>
        <w:spacing w:after="0"/>
        <w:ind w:left="720"/>
        <w:rPr>
          <w:b/>
          <w:sz w:val="24"/>
          <w:szCs w:val="24"/>
        </w:rPr>
      </w:pPr>
      <w:r w:rsidRPr="00570C38">
        <w:rPr>
          <w:sz w:val="24"/>
          <w:szCs w:val="24"/>
        </w:rPr>
        <w:t xml:space="preserve">a nastavení konfiguračního souboru </w:t>
      </w:r>
      <w:proofErr w:type="spellStart"/>
      <w:r w:rsidRPr="00570C38">
        <w:rPr>
          <w:b/>
          <w:i/>
          <w:sz w:val="24"/>
          <w:szCs w:val="24"/>
        </w:rPr>
        <w:t>DPValidator.properties</w:t>
      </w:r>
      <w:proofErr w:type="spellEnd"/>
      <w:r w:rsidRPr="00570C38">
        <w:rPr>
          <w:sz w:val="24"/>
          <w:szCs w:val="24"/>
        </w:rPr>
        <w:t xml:space="preserve"> položky </w:t>
      </w:r>
      <w:proofErr w:type="spellStart"/>
      <w:r w:rsidRPr="00570C38">
        <w:rPr>
          <w:b/>
          <w:i/>
          <w:sz w:val="24"/>
          <w:szCs w:val="24"/>
        </w:rPr>
        <w:t>validation.input.dirmode</w:t>
      </w:r>
      <w:proofErr w:type="spellEnd"/>
      <w:r w:rsidRPr="00570C38">
        <w:rPr>
          <w:b/>
          <w:i/>
          <w:sz w:val="24"/>
          <w:szCs w:val="24"/>
        </w:rPr>
        <w:t xml:space="preserve"> = </w:t>
      </w:r>
      <w:proofErr w:type="spellStart"/>
      <w:r w:rsidRPr="00570C38">
        <w:rPr>
          <w:b/>
          <w:i/>
          <w:sz w:val="24"/>
          <w:szCs w:val="24"/>
        </w:rPr>
        <w:t>true</w:t>
      </w:r>
      <w:proofErr w:type="spellEnd"/>
    </w:p>
    <w:p w:rsidR="002C1394" w:rsidRPr="00570C38" w:rsidRDefault="002C1394">
      <w:pPr>
        <w:spacing w:after="0"/>
        <w:ind w:left="720"/>
        <w:jc w:val="both"/>
        <w:rPr>
          <w:sz w:val="24"/>
          <w:szCs w:val="24"/>
        </w:rPr>
      </w:pPr>
    </w:p>
    <w:p w:rsidR="002C1394" w:rsidRPr="00570C38" w:rsidRDefault="0046110D">
      <w:pPr>
        <w:spacing w:after="0"/>
        <w:ind w:left="720"/>
        <w:jc w:val="both"/>
        <w:rPr>
          <w:sz w:val="24"/>
          <w:szCs w:val="24"/>
        </w:rPr>
      </w:pPr>
      <w:r w:rsidRPr="00570C38">
        <w:rPr>
          <w:sz w:val="24"/>
          <w:szCs w:val="24"/>
        </w:rPr>
        <w:t>Např. V adre</w:t>
      </w:r>
      <w:r w:rsidR="00570C38">
        <w:rPr>
          <w:sz w:val="24"/>
          <w:szCs w:val="24"/>
        </w:rPr>
        <w:t>s</w:t>
      </w:r>
      <w:r w:rsidRPr="00570C38">
        <w:rPr>
          <w:sz w:val="24"/>
          <w:szCs w:val="24"/>
        </w:rPr>
        <w:t>áři C:\pokus jsou umístěny dva PSP balíčky. Jejich dávkové zpracování lze spustit takto:</w:t>
      </w:r>
    </w:p>
    <w:p w:rsidR="002C1394" w:rsidRPr="00570C38" w:rsidRDefault="0046110D">
      <w:pPr>
        <w:spacing w:after="0"/>
        <w:ind w:left="720"/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C:\validate&gt; </w:t>
      </w:r>
      <w:r w:rsidRPr="00570C38">
        <w:rPr>
          <w:b/>
          <w:i/>
          <w:sz w:val="24"/>
          <w:szCs w:val="24"/>
        </w:rPr>
        <w:t>bin\</w:t>
      </w:r>
      <w:proofErr w:type="spellStart"/>
      <w:r w:rsidRPr="00570C38">
        <w:rPr>
          <w:b/>
          <w:i/>
          <w:sz w:val="24"/>
          <w:szCs w:val="24"/>
        </w:rPr>
        <w:t>validate</w:t>
      </w:r>
      <w:proofErr w:type="spellEnd"/>
      <w:r w:rsidRPr="00570C38">
        <w:rPr>
          <w:b/>
          <w:i/>
          <w:sz w:val="24"/>
          <w:szCs w:val="24"/>
        </w:rPr>
        <w:t xml:space="preserve"> C:\pokus</w:t>
      </w:r>
    </w:p>
    <w:p w:rsidR="002C1394" w:rsidRPr="00570C38" w:rsidRDefault="0046110D">
      <w:pPr>
        <w:spacing w:after="0"/>
        <w:ind w:left="720"/>
        <w:jc w:val="both"/>
        <w:rPr>
          <w:sz w:val="24"/>
          <w:szCs w:val="24"/>
        </w:rPr>
      </w:pPr>
      <w:r w:rsidRPr="00570C38">
        <w:rPr>
          <w:sz w:val="24"/>
          <w:szCs w:val="24"/>
        </w:rPr>
        <w:t>Tento způsob zajistí dávkovou validaci obou PSP balíčků.</w:t>
      </w:r>
    </w:p>
    <w:p w:rsidR="002C1394" w:rsidRPr="00570C38" w:rsidRDefault="0046110D">
      <w:pPr>
        <w:pStyle w:val="ListParagraph"/>
        <w:numPr>
          <w:ilvl w:val="0"/>
          <w:numId w:val="13"/>
        </w:numPr>
        <w:spacing w:before="240"/>
        <w:jc w:val="both"/>
        <w:rPr>
          <w:b/>
          <w:sz w:val="24"/>
          <w:szCs w:val="24"/>
        </w:rPr>
      </w:pPr>
      <w:r w:rsidRPr="00570C38">
        <w:rPr>
          <w:b/>
          <w:sz w:val="24"/>
          <w:szCs w:val="24"/>
        </w:rPr>
        <w:t>Samostatný režim (zpracování jednoho PSP balíčku)</w:t>
      </w:r>
    </w:p>
    <w:p w:rsidR="002C1394" w:rsidRPr="00570C38" w:rsidRDefault="0046110D">
      <w:pPr>
        <w:spacing w:after="0"/>
        <w:ind w:left="709"/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Z příkazového řádku např. pomocí Windows </w:t>
      </w:r>
      <w:proofErr w:type="spellStart"/>
      <w:r w:rsidRPr="00570C38">
        <w:rPr>
          <w:b/>
          <w:i/>
          <w:sz w:val="24"/>
          <w:szCs w:val="24"/>
        </w:rPr>
        <w:t>cmd</w:t>
      </w:r>
      <w:proofErr w:type="spellEnd"/>
      <w:r w:rsidRPr="00570C38">
        <w:rPr>
          <w:sz w:val="24"/>
          <w:szCs w:val="24"/>
        </w:rPr>
        <w:t xml:space="preserve"> z adresáře </w:t>
      </w:r>
      <w:proofErr w:type="spellStart"/>
      <w:r w:rsidRPr="00570C38">
        <w:rPr>
          <w:sz w:val="24"/>
          <w:szCs w:val="24"/>
        </w:rPr>
        <w:t>validate</w:t>
      </w:r>
      <w:proofErr w:type="spellEnd"/>
      <w:r w:rsidRPr="00570C38">
        <w:rPr>
          <w:sz w:val="24"/>
          <w:szCs w:val="24"/>
        </w:rPr>
        <w:t>:</w:t>
      </w:r>
    </w:p>
    <w:p w:rsidR="002C1394" w:rsidRPr="00570C38" w:rsidRDefault="0046110D">
      <w:pPr>
        <w:spacing w:after="0"/>
        <w:ind w:left="709"/>
        <w:jc w:val="both"/>
        <w:rPr>
          <w:b/>
          <w:i/>
          <w:sz w:val="24"/>
          <w:szCs w:val="24"/>
        </w:rPr>
      </w:pPr>
      <w:r w:rsidRPr="00570C38">
        <w:rPr>
          <w:b/>
          <w:i/>
          <w:sz w:val="24"/>
          <w:szCs w:val="24"/>
        </w:rPr>
        <w:t>bin\</w:t>
      </w:r>
      <w:proofErr w:type="spellStart"/>
      <w:r w:rsidRPr="00570C38">
        <w:rPr>
          <w:b/>
          <w:i/>
          <w:sz w:val="24"/>
          <w:szCs w:val="24"/>
        </w:rPr>
        <w:t>validate</w:t>
      </w:r>
      <w:proofErr w:type="spellEnd"/>
      <w:r w:rsidRPr="00570C38">
        <w:rPr>
          <w:b/>
          <w:i/>
          <w:sz w:val="24"/>
          <w:szCs w:val="24"/>
        </w:rPr>
        <w:t xml:space="preserve"> &lt;adresář PSP balíčku&gt;</w:t>
      </w:r>
    </w:p>
    <w:p w:rsidR="002C1394" w:rsidRPr="00570C38" w:rsidRDefault="0046110D">
      <w:pPr>
        <w:spacing w:after="0"/>
        <w:ind w:left="709"/>
        <w:jc w:val="both"/>
        <w:rPr>
          <w:b/>
          <w:sz w:val="24"/>
          <w:szCs w:val="24"/>
        </w:rPr>
      </w:pPr>
      <w:r w:rsidRPr="00570C38">
        <w:rPr>
          <w:sz w:val="24"/>
          <w:szCs w:val="24"/>
        </w:rPr>
        <w:t xml:space="preserve">a nastavení konfiguračního souboru </w:t>
      </w:r>
      <w:proofErr w:type="spellStart"/>
      <w:r w:rsidRPr="00570C38">
        <w:rPr>
          <w:b/>
          <w:i/>
          <w:sz w:val="24"/>
          <w:szCs w:val="24"/>
        </w:rPr>
        <w:t>DPValidator.properties</w:t>
      </w:r>
      <w:proofErr w:type="spellEnd"/>
      <w:r w:rsidRPr="00570C38">
        <w:rPr>
          <w:sz w:val="24"/>
          <w:szCs w:val="24"/>
        </w:rPr>
        <w:t xml:space="preserve"> položky </w:t>
      </w:r>
      <w:proofErr w:type="spellStart"/>
      <w:r w:rsidRPr="00570C38">
        <w:rPr>
          <w:b/>
          <w:i/>
          <w:sz w:val="24"/>
          <w:szCs w:val="24"/>
        </w:rPr>
        <w:t>validation.input.dirmode</w:t>
      </w:r>
      <w:proofErr w:type="spellEnd"/>
      <w:r w:rsidRPr="00570C38">
        <w:rPr>
          <w:b/>
          <w:i/>
          <w:sz w:val="24"/>
          <w:szCs w:val="24"/>
        </w:rPr>
        <w:t xml:space="preserve"> = </w:t>
      </w:r>
      <w:proofErr w:type="spellStart"/>
      <w:r w:rsidRPr="00570C38">
        <w:rPr>
          <w:b/>
          <w:i/>
          <w:sz w:val="24"/>
          <w:szCs w:val="24"/>
        </w:rPr>
        <w:t>false</w:t>
      </w:r>
      <w:proofErr w:type="spellEnd"/>
    </w:p>
    <w:p w:rsidR="002C1394" w:rsidRPr="00570C38" w:rsidRDefault="002C1394">
      <w:pPr>
        <w:spacing w:after="0"/>
        <w:ind w:left="709"/>
        <w:jc w:val="both"/>
        <w:rPr>
          <w:sz w:val="24"/>
          <w:szCs w:val="24"/>
        </w:rPr>
      </w:pPr>
    </w:p>
    <w:p w:rsidR="002C1394" w:rsidRPr="00570C38" w:rsidRDefault="0046110D">
      <w:pPr>
        <w:spacing w:after="0"/>
        <w:ind w:left="709"/>
        <w:jc w:val="both"/>
        <w:rPr>
          <w:sz w:val="24"/>
          <w:szCs w:val="24"/>
        </w:rPr>
      </w:pPr>
      <w:r w:rsidRPr="00570C38">
        <w:rPr>
          <w:sz w:val="24"/>
          <w:szCs w:val="24"/>
        </w:rPr>
        <w:t>Např. Zpracování PSP balíčku fa1fefa0-33cf-11e2-9612-0050568209d3 se spustí takto:</w:t>
      </w:r>
    </w:p>
    <w:p w:rsidR="002C1394" w:rsidRPr="00570C38" w:rsidRDefault="0046110D">
      <w:pPr>
        <w:spacing w:after="0"/>
        <w:ind w:left="709"/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C:\validate&gt; </w:t>
      </w:r>
      <w:r w:rsidRPr="00570C38">
        <w:rPr>
          <w:b/>
          <w:i/>
          <w:sz w:val="24"/>
          <w:szCs w:val="24"/>
        </w:rPr>
        <w:t>bin\</w:t>
      </w:r>
      <w:proofErr w:type="spellStart"/>
      <w:r w:rsidRPr="00570C38">
        <w:rPr>
          <w:b/>
          <w:i/>
          <w:sz w:val="24"/>
          <w:szCs w:val="24"/>
        </w:rPr>
        <w:t>validate</w:t>
      </w:r>
      <w:proofErr w:type="spellEnd"/>
      <w:r w:rsidRPr="00570C38">
        <w:rPr>
          <w:b/>
          <w:i/>
          <w:sz w:val="24"/>
          <w:szCs w:val="24"/>
        </w:rPr>
        <w:t xml:space="preserve"> fa1fefa0-33cf-11e2-9612-0050568209d3</w:t>
      </w:r>
    </w:p>
    <w:p w:rsidR="002C1394" w:rsidRPr="00570C38" w:rsidRDefault="0046110D">
      <w:pPr>
        <w:spacing w:after="0"/>
        <w:ind w:firstLine="708"/>
        <w:jc w:val="both"/>
        <w:rPr>
          <w:sz w:val="24"/>
          <w:szCs w:val="24"/>
        </w:rPr>
      </w:pPr>
      <w:r w:rsidRPr="00570C38">
        <w:rPr>
          <w:sz w:val="24"/>
          <w:szCs w:val="24"/>
        </w:rPr>
        <w:t>Tento způsob zajistí validaci výše zmíněného PSP balíčku</w:t>
      </w:r>
      <w:r w:rsidR="000C5330" w:rsidRPr="00570C38">
        <w:rPr>
          <w:sz w:val="24"/>
          <w:szCs w:val="24"/>
        </w:rPr>
        <w:t>.</w:t>
      </w:r>
    </w:p>
    <w:p w:rsidR="002C1394" w:rsidRPr="00570C38" w:rsidRDefault="0046110D">
      <w:pPr>
        <w:spacing w:before="240"/>
        <w:rPr>
          <w:sz w:val="24"/>
          <w:szCs w:val="24"/>
        </w:rPr>
      </w:pPr>
      <w:r w:rsidRPr="00570C38">
        <w:rPr>
          <w:sz w:val="24"/>
          <w:szCs w:val="24"/>
        </w:rPr>
        <w:t>Aplikaci je možné také spustit v obou režimech s explicitně specifikovaným souborem konfigurace:</w:t>
      </w:r>
    </w:p>
    <w:p w:rsidR="002C1394" w:rsidRPr="00570C38" w:rsidRDefault="0046110D">
      <w:pPr>
        <w:spacing w:after="0"/>
        <w:ind w:left="720"/>
        <w:jc w:val="both"/>
        <w:rPr>
          <w:b/>
          <w:i/>
          <w:sz w:val="24"/>
          <w:szCs w:val="24"/>
        </w:rPr>
      </w:pPr>
      <w:r w:rsidRPr="00570C38">
        <w:rPr>
          <w:b/>
          <w:i/>
          <w:sz w:val="24"/>
          <w:szCs w:val="24"/>
        </w:rPr>
        <w:t>bin\</w:t>
      </w:r>
      <w:proofErr w:type="spellStart"/>
      <w:r w:rsidRPr="00570C38">
        <w:rPr>
          <w:b/>
          <w:i/>
          <w:sz w:val="24"/>
          <w:szCs w:val="24"/>
        </w:rPr>
        <w:t>validate</w:t>
      </w:r>
      <w:proofErr w:type="spellEnd"/>
      <w:r w:rsidRPr="00570C38">
        <w:rPr>
          <w:b/>
          <w:i/>
          <w:sz w:val="24"/>
          <w:szCs w:val="24"/>
        </w:rPr>
        <w:t xml:space="preserve"> &lt;</w:t>
      </w:r>
      <w:proofErr w:type="spellStart"/>
      <w:r w:rsidRPr="00570C38">
        <w:rPr>
          <w:b/>
          <w:i/>
          <w:sz w:val="24"/>
          <w:szCs w:val="24"/>
        </w:rPr>
        <w:t>soubor_konfigurace</w:t>
      </w:r>
      <w:proofErr w:type="spellEnd"/>
      <w:r w:rsidRPr="00570C38">
        <w:rPr>
          <w:b/>
          <w:i/>
          <w:sz w:val="24"/>
          <w:szCs w:val="24"/>
        </w:rPr>
        <w:t>&gt; &lt;</w:t>
      </w:r>
      <w:proofErr w:type="spellStart"/>
      <w:r w:rsidRPr="00570C38">
        <w:rPr>
          <w:b/>
          <w:i/>
          <w:sz w:val="24"/>
          <w:szCs w:val="24"/>
        </w:rPr>
        <w:t>nadřazený_adresář</w:t>
      </w:r>
      <w:proofErr w:type="spellEnd"/>
      <w:r w:rsidRPr="00570C38">
        <w:rPr>
          <w:b/>
          <w:i/>
          <w:sz w:val="24"/>
          <w:szCs w:val="24"/>
        </w:rPr>
        <w:t>&gt;</w:t>
      </w:r>
    </w:p>
    <w:p w:rsidR="002C1394" w:rsidRPr="00570C38" w:rsidRDefault="002C1394">
      <w:pPr>
        <w:spacing w:after="0"/>
        <w:ind w:left="720"/>
        <w:jc w:val="both"/>
        <w:rPr>
          <w:i/>
          <w:sz w:val="24"/>
          <w:szCs w:val="24"/>
        </w:rPr>
      </w:pPr>
    </w:p>
    <w:p w:rsidR="002C1394" w:rsidRPr="00570C38" w:rsidRDefault="0046110D">
      <w:pPr>
        <w:spacing w:after="0"/>
        <w:ind w:left="720"/>
        <w:jc w:val="both"/>
        <w:rPr>
          <w:i/>
          <w:sz w:val="24"/>
          <w:szCs w:val="24"/>
        </w:rPr>
      </w:pPr>
      <w:r w:rsidRPr="00570C38">
        <w:rPr>
          <w:i/>
          <w:sz w:val="24"/>
          <w:szCs w:val="24"/>
        </w:rPr>
        <w:t>Např. v režimu dávkové validace:</w:t>
      </w:r>
    </w:p>
    <w:p w:rsidR="002C1394" w:rsidRPr="00570C38" w:rsidRDefault="0046110D">
      <w:pPr>
        <w:spacing w:after="0"/>
        <w:ind w:left="720"/>
        <w:jc w:val="both"/>
        <w:rPr>
          <w:b/>
          <w:i/>
          <w:sz w:val="24"/>
          <w:szCs w:val="24"/>
        </w:rPr>
      </w:pPr>
      <w:r w:rsidRPr="00570C38">
        <w:rPr>
          <w:b/>
          <w:i/>
          <w:sz w:val="24"/>
          <w:szCs w:val="24"/>
        </w:rPr>
        <w:t>bin\</w:t>
      </w:r>
      <w:proofErr w:type="spellStart"/>
      <w:r w:rsidRPr="00570C38">
        <w:rPr>
          <w:b/>
          <w:i/>
          <w:sz w:val="24"/>
          <w:szCs w:val="24"/>
        </w:rPr>
        <w:t>validate</w:t>
      </w:r>
      <w:proofErr w:type="spellEnd"/>
      <w:r w:rsidRPr="00570C38">
        <w:rPr>
          <w:b/>
          <w:i/>
          <w:sz w:val="24"/>
          <w:szCs w:val="24"/>
        </w:rPr>
        <w:t xml:space="preserve"> C:\Temp\DPValidator.properties C:\pokus</w:t>
      </w:r>
    </w:p>
    <w:p w:rsidR="002C1394" w:rsidRPr="00570C38" w:rsidRDefault="0046110D">
      <w:pPr>
        <w:spacing w:after="0"/>
        <w:ind w:left="720"/>
        <w:jc w:val="both"/>
        <w:rPr>
          <w:i/>
          <w:sz w:val="24"/>
          <w:szCs w:val="24"/>
        </w:rPr>
      </w:pPr>
      <w:r w:rsidRPr="00570C38">
        <w:rPr>
          <w:i/>
          <w:sz w:val="24"/>
          <w:szCs w:val="24"/>
        </w:rPr>
        <w:t xml:space="preserve">Program validace se bude řídit </w:t>
      </w:r>
      <w:proofErr w:type="gramStart"/>
      <w:r w:rsidRPr="00570C38">
        <w:rPr>
          <w:i/>
          <w:sz w:val="24"/>
          <w:szCs w:val="24"/>
        </w:rPr>
        <w:t>nastaveném</w:t>
      </w:r>
      <w:proofErr w:type="gramEnd"/>
      <w:r w:rsidRPr="00570C38">
        <w:rPr>
          <w:i/>
          <w:sz w:val="24"/>
          <w:szCs w:val="24"/>
        </w:rPr>
        <w:t xml:space="preserve"> ze souboru </w:t>
      </w:r>
      <w:r w:rsidRPr="00570C38">
        <w:rPr>
          <w:b/>
          <w:i/>
          <w:sz w:val="24"/>
          <w:szCs w:val="24"/>
        </w:rPr>
        <w:t>C:\Temp\DPValidator.properties</w:t>
      </w:r>
      <w:r w:rsidRPr="00570C38">
        <w:rPr>
          <w:i/>
          <w:sz w:val="24"/>
          <w:szCs w:val="24"/>
        </w:rPr>
        <w:t>.</w:t>
      </w:r>
    </w:p>
    <w:p w:rsidR="002C1394" w:rsidRPr="00570C38" w:rsidRDefault="002C1394">
      <w:pPr>
        <w:spacing w:after="0"/>
        <w:ind w:left="720"/>
        <w:jc w:val="both"/>
        <w:rPr>
          <w:i/>
          <w:sz w:val="24"/>
          <w:szCs w:val="24"/>
        </w:rPr>
      </w:pPr>
    </w:p>
    <w:p w:rsidR="00F0556C" w:rsidRPr="00092759" w:rsidRDefault="00733C64">
      <w:pPr>
        <w:rPr>
          <w:sz w:val="24"/>
          <w:szCs w:val="24"/>
        </w:rPr>
      </w:pPr>
      <w:r w:rsidRPr="00092759">
        <w:rPr>
          <w:sz w:val="24"/>
          <w:szCs w:val="24"/>
        </w:rPr>
        <w:t>Poznámka pro platformu UNIX:</w:t>
      </w:r>
    </w:p>
    <w:p w:rsidR="00733C64" w:rsidRPr="00092759" w:rsidRDefault="00733C64" w:rsidP="00092759">
      <w:pPr>
        <w:spacing w:after="0"/>
        <w:rPr>
          <w:sz w:val="24"/>
          <w:szCs w:val="24"/>
          <w:lang w:val="en-US"/>
        </w:rPr>
      </w:pPr>
      <w:r w:rsidRPr="00092759">
        <w:rPr>
          <w:sz w:val="24"/>
          <w:szCs w:val="24"/>
        </w:rPr>
        <w:t xml:space="preserve">Na platformě </w:t>
      </w:r>
      <w:proofErr w:type="spellStart"/>
      <w:r w:rsidRPr="00092759">
        <w:rPr>
          <w:sz w:val="24"/>
          <w:szCs w:val="24"/>
        </w:rPr>
        <w:t>UNIXu</w:t>
      </w:r>
      <w:proofErr w:type="spellEnd"/>
      <w:r w:rsidRPr="00092759">
        <w:rPr>
          <w:sz w:val="24"/>
          <w:szCs w:val="24"/>
        </w:rPr>
        <w:t xml:space="preserve"> se při spouštění programu validace musí respektovat odlišnosti </w:t>
      </w:r>
      <w:proofErr w:type="spellStart"/>
      <w:r w:rsidRPr="00092759">
        <w:rPr>
          <w:sz w:val="24"/>
          <w:szCs w:val="24"/>
        </w:rPr>
        <w:t>UNIXu</w:t>
      </w:r>
      <w:proofErr w:type="spellEnd"/>
      <w:r w:rsidRPr="00092759">
        <w:rPr>
          <w:sz w:val="24"/>
          <w:szCs w:val="24"/>
        </w:rPr>
        <w:t xml:space="preserve">: </w:t>
      </w:r>
      <w:proofErr w:type="gramStart"/>
      <w:r w:rsidRPr="00092759">
        <w:rPr>
          <w:sz w:val="24"/>
          <w:szCs w:val="24"/>
        </w:rPr>
        <w:t>např.:</w:t>
      </w:r>
      <w:r w:rsidR="00D83027">
        <w:rPr>
          <w:sz w:val="24"/>
          <w:szCs w:val="24"/>
        </w:rPr>
        <w:t xml:space="preserve"> </w:t>
      </w:r>
      <w:r w:rsidRPr="00092759">
        <w:rPr>
          <w:b/>
          <w:i/>
          <w:sz w:val="24"/>
          <w:szCs w:val="24"/>
          <w:lang w:val="en-US"/>
        </w:rPr>
        <w:t>./home/validator/validate</w:t>
      </w:r>
      <w:proofErr w:type="gramEnd"/>
      <w:r w:rsidR="00D83027">
        <w:rPr>
          <w:b/>
          <w:i/>
          <w:sz w:val="24"/>
          <w:szCs w:val="24"/>
          <w:lang w:val="en-US"/>
        </w:rPr>
        <w:t xml:space="preserve"> </w:t>
      </w:r>
      <w:r w:rsidRPr="00092759">
        <w:rPr>
          <w:b/>
          <w:i/>
          <w:sz w:val="24"/>
          <w:szCs w:val="24"/>
          <w:lang w:val="en-US"/>
        </w:rPr>
        <w:t xml:space="preserve"> ./home/data/fa1fefa0-33cf-0050568209d3</w:t>
      </w:r>
    </w:p>
    <w:p w:rsidR="008A06D8" w:rsidRPr="00570C38" w:rsidRDefault="008A06D8">
      <w:r w:rsidRPr="00570C38">
        <w:br w:type="page"/>
      </w:r>
    </w:p>
    <w:p w:rsidR="00E061AC" w:rsidRPr="00570C38" w:rsidRDefault="00E061AC" w:rsidP="000973F5">
      <w:pPr>
        <w:pStyle w:val="Heading1"/>
        <w:jc w:val="both"/>
      </w:pPr>
      <w:bookmarkStart w:id="42" w:name="_Toc341366669"/>
      <w:r w:rsidRPr="00570C38">
        <w:lastRenderedPageBreak/>
        <w:t>Výstupy</w:t>
      </w:r>
      <w:r w:rsidR="000C5330" w:rsidRPr="00570C38">
        <w:t xml:space="preserve"> validace</w:t>
      </w:r>
      <w:bookmarkEnd w:id="42"/>
    </w:p>
    <w:p w:rsidR="007F0461" w:rsidRPr="00570C38" w:rsidRDefault="0046110D" w:rsidP="000973F5">
      <w:pPr>
        <w:jc w:val="both"/>
        <w:rPr>
          <w:sz w:val="24"/>
          <w:szCs w:val="24"/>
        </w:rPr>
      </w:pPr>
      <w:r w:rsidRPr="00570C38">
        <w:rPr>
          <w:sz w:val="24"/>
          <w:szCs w:val="24"/>
        </w:rPr>
        <w:t>Hlavním výstupem aplikace je report popisující výsledek validace. Nejprve je v sumáři uveden celkový výsledek validace s počtem chyb. V případě existence chyb následují jejich detailní informace</w:t>
      </w:r>
      <w:r w:rsidR="00D83027">
        <w:rPr>
          <w:sz w:val="24"/>
          <w:szCs w:val="24"/>
        </w:rPr>
        <w:t xml:space="preserve"> výpisem na samostatný řádek pro každou chybu</w:t>
      </w:r>
      <w:r w:rsidRPr="00570C38">
        <w:rPr>
          <w:sz w:val="24"/>
          <w:szCs w:val="24"/>
        </w:rPr>
        <w:t>. Umístnění souboru a jeho jméno je možné nastavit pomocí konfiguračního souboru (</w:t>
      </w:r>
      <w:proofErr w:type="spellStart"/>
      <w:r w:rsidRPr="00570C38">
        <w:rPr>
          <w:i/>
          <w:sz w:val="24"/>
          <w:szCs w:val="24"/>
        </w:rPr>
        <w:t>validation.output.location</w:t>
      </w:r>
      <w:proofErr w:type="spellEnd"/>
      <w:r w:rsidRPr="00570C38">
        <w:rPr>
          <w:sz w:val="24"/>
          <w:szCs w:val="24"/>
        </w:rPr>
        <w:t xml:space="preserve">). Před název souboru se ve výsledku automaticky přidá prefix odpovídající názvu testované složky (např. testovaná složka se jmenuje </w:t>
      </w:r>
      <w:r w:rsidRPr="00570C38">
        <w:rPr>
          <w:i/>
          <w:sz w:val="24"/>
          <w:szCs w:val="24"/>
        </w:rPr>
        <w:t>„XYZ“</w:t>
      </w:r>
      <w:r w:rsidRPr="00570C38">
        <w:rPr>
          <w:sz w:val="24"/>
          <w:szCs w:val="24"/>
        </w:rPr>
        <w:t xml:space="preserve"> výstupní soubor je nastaven na </w:t>
      </w:r>
      <w:r w:rsidRPr="00570C38">
        <w:rPr>
          <w:i/>
          <w:sz w:val="24"/>
          <w:szCs w:val="24"/>
        </w:rPr>
        <w:t>„</w:t>
      </w:r>
      <w:r w:rsidRPr="00570C38">
        <w:rPr>
          <w:b/>
          <w:i/>
          <w:sz w:val="24"/>
          <w:szCs w:val="24"/>
        </w:rPr>
        <w:t>D:</w:t>
      </w:r>
      <w:r w:rsidR="000C5330" w:rsidRPr="00570C38">
        <w:rPr>
          <w:b/>
          <w:i/>
          <w:sz w:val="24"/>
          <w:szCs w:val="24"/>
        </w:rPr>
        <w:t>\</w:t>
      </w:r>
      <w:r w:rsidRPr="00570C38">
        <w:rPr>
          <w:b/>
          <w:i/>
          <w:sz w:val="24"/>
          <w:szCs w:val="24"/>
        </w:rPr>
        <w:t>test</w:t>
      </w:r>
      <w:r w:rsidR="000C5330" w:rsidRPr="00570C38">
        <w:rPr>
          <w:b/>
          <w:i/>
          <w:sz w:val="24"/>
          <w:szCs w:val="24"/>
        </w:rPr>
        <w:t>\</w:t>
      </w:r>
      <w:r w:rsidRPr="00570C38">
        <w:rPr>
          <w:b/>
          <w:i/>
          <w:sz w:val="24"/>
          <w:szCs w:val="24"/>
        </w:rPr>
        <w:t>output.log</w:t>
      </w:r>
      <w:r w:rsidRPr="00570C38">
        <w:rPr>
          <w:i/>
          <w:sz w:val="24"/>
          <w:szCs w:val="24"/>
        </w:rPr>
        <w:t>“</w:t>
      </w:r>
      <w:r w:rsidRPr="00570C38">
        <w:rPr>
          <w:sz w:val="24"/>
          <w:szCs w:val="24"/>
        </w:rPr>
        <w:t xml:space="preserve"> výsledný soubor se bude jmenovat „</w:t>
      </w:r>
      <w:r w:rsidRPr="00570C38">
        <w:rPr>
          <w:i/>
          <w:sz w:val="24"/>
          <w:szCs w:val="24"/>
        </w:rPr>
        <w:t xml:space="preserve">XYZ_output.log“ </w:t>
      </w:r>
      <w:r w:rsidRPr="00570C38">
        <w:rPr>
          <w:sz w:val="24"/>
          <w:szCs w:val="24"/>
        </w:rPr>
        <w:t xml:space="preserve">a bude ve složce </w:t>
      </w:r>
      <w:r w:rsidRPr="00570C38">
        <w:rPr>
          <w:i/>
          <w:sz w:val="24"/>
          <w:szCs w:val="24"/>
        </w:rPr>
        <w:t>„D:</w:t>
      </w:r>
      <w:r w:rsidR="000C5330" w:rsidRPr="00570C38">
        <w:rPr>
          <w:i/>
          <w:sz w:val="24"/>
          <w:szCs w:val="24"/>
        </w:rPr>
        <w:t>\</w:t>
      </w:r>
      <w:r w:rsidRPr="00570C38">
        <w:rPr>
          <w:i/>
          <w:sz w:val="24"/>
          <w:szCs w:val="24"/>
        </w:rPr>
        <w:t>test</w:t>
      </w:r>
      <w:r w:rsidR="000C5330" w:rsidRPr="00570C38">
        <w:rPr>
          <w:i/>
          <w:sz w:val="24"/>
          <w:szCs w:val="24"/>
        </w:rPr>
        <w:t>\</w:t>
      </w:r>
      <w:r w:rsidRPr="00570C38">
        <w:rPr>
          <w:i/>
          <w:sz w:val="24"/>
          <w:szCs w:val="24"/>
        </w:rPr>
        <w:t>“</w:t>
      </w:r>
      <w:r w:rsidRPr="00570C38">
        <w:rPr>
          <w:sz w:val="24"/>
          <w:szCs w:val="24"/>
        </w:rPr>
        <w:t>).</w:t>
      </w:r>
    </w:p>
    <w:p w:rsidR="00700AD3" w:rsidRPr="00570C38" w:rsidRDefault="0046110D" w:rsidP="000973F5">
      <w:pPr>
        <w:jc w:val="both"/>
        <w:rPr>
          <w:sz w:val="24"/>
          <w:szCs w:val="24"/>
        </w:rPr>
      </w:pPr>
      <w:r w:rsidRPr="00570C38">
        <w:rPr>
          <w:sz w:val="24"/>
          <w:szCs w:val="24"/>
        </w:rPr>
        <w:t xml:space="preserve">Dalším výstupem aplikace je standardní </w:t>
      </w:r>
      <w:proofErr w:type="spellStart"/>
      <w:r w:rsidRPr="00570C38">
        <w:rPr>
          <w:sz w:val="24"/>
          <w:szCs w:val="24"/>
        </w:rPr>
        <w:t>java</w:t>
      </w:r>
      <w:proofErr w:type="spellEnd"/>
      <w:r w:rsidRPr="00570C38">
        <w:rPr>
          <w:sz w:val="24"/>
          <w:szCs w:val="24"/>
        </w:rPr>
        <w:t xml:space="preserve"> log popisující detailně běh aplikace. Umístnění logu je možné nastavit pomocí konfiguračního souboru (viz </w:t>
      </w:r>
      <w:r w:rsidR="00DD6CAE">
        <w:fldChar w:fldCharType="begin"/>
      </w:r>
      <w:r w:rsidR="00DD6CAE">
        <w:instrText xml:space="preserve"> REF _Ref340233781 \h  \* MERGEFORMAT </w:instrText>
      </w:r>
      <w:r w:rsidR="00DD6CAE">
        <w:fldChar w:fldCharType="separate"/>
      </w:r>
      <w:ins w:id="43" w:author="Bríza, Tomáš" w:date="2013-02-14T11:07:00Z">
        <w:r w:rsidR="008B4D94" w:rsidRPr="008B4D94">
          <w:rPr>
            <w:sz w:val="24"/>
            <w:szCs w:val="24"/>
            <w:rPrChange w:id="44" w:author="Bríza, Tomáš" w:date="2013-02-14T11:07:00Z">
              <w:rPr/>
            </w:rPrChange>
          </w:rPr>
          <w:t>Instalace aplikace</w:t>
        </w:r>
      </w:ins>
      <w:del w:id="45" w:author="Bríza, Tomáš" w:date="2013-02-14T11:07:00Z">
        <w:r w:rsidR="00C95E2F" w:rsidRPr="00C95E2F" w:rsidDel="008B4D94">
          <w:rPr>
            <w:sz w:val="24"/>
            <w:szCs w:val="24"/>
          </w:rPr>
          <w:delText>Instalace aplikace</w:delText>
        </w:r>
      </w:del>
      <w:r w:rsidR="00DD6CAE">
        <w:fldChar w:fldCharType="end"/>
      </w:r>
      <w:r w:rsidRPr="00570C38">
        <w:rPr>
          <w:sz w:val="24"/>
          <w:szCs w:val="24"/>
        </w:rPr>
        <w:t xml:space="preserve">).  Tento výstup je rovněž vypsán do konzole, ze které je aplikace spuštěna. </w:t>
      </w:r>
    </w:p>
    <w:p w:rsidR="002C1394" w:rsidRPr="00570C38" w:rsidRDefault="00615157">
      <w:pPr>
        <w:pStyle w:val="Heading2"/>
      </w:pPr>
      <w:bookmarkStart w:id="46" w:name="_Toc341366670"/>
      <w:r w:rsidRPr="00570C38">
        <w:t>Příklad</w:t>
      </w:r>
      <w:r w:rsidR="0070695F">
        <w:t>y</w:t>
      </w:r>
      <w:r w:rsidRPr="00570C38">
        <w:t xml:space="preserve"> validace PSP balíčku</w:t>
      </w:r>
      <w:bookmarkEnd w:id="46"/>
    </w:p>
    <w:p w:rsidR="007F0461" w:rsidRPr="00570C38" w:rsidRDefault="0070695F">
      <w:pPr>
        <w:rPr>
          <w:sz w:val="24"/>
          <w:szCs w:val="24"/>
        </w:rPr>
      </w:pPr>
      <w:r w:rsidRPr="00570C38">
        <w:rPr>
          <w:sz w:val="24"/>
          <w:szCs w:val="24"/>
        </w:rPr>
        <w:t>Následuj</w:t>
      </w:r>
      <w:r>
        <w:rPr>
          <w:sz w:val="24"/>
          <w:szCs w:val="24"/>
        </w:rPr>
        <w:t>ící</w:t>
      </w:r>
      <w:r w:rsidRPr="00570C38">
        <w:rPr>
          <w:sz w:val="24"/>
          <w:szCs w:val="24"/>
        </w:rPr>
        <w:t xml:space="preserve"> </w:t>
      </w:r>
      <w:r w:rsidR="00615157" w:rsidRPr="00570C38">
        <w:rPr>
          <w:sz w:val="24"/>
          <w:szCs w:val="24"/>
        </w:rPr>
        <w:t>p</w:t>
      </w:r>
      <w:r w:rsidR="0046110D" w:rsidRPr="00570C38">
        <w:rPr>
          <w:sz w:val="24"/>
          <w:szCs w:val="24"/>
        </w:rPr>
        <w:t>říklad validace PSP balíčku fa1fefa0-33cf-11e2-9612-0050568209d3, kde chybí adresář ALTO.</w:t>
      </w:r>
    </w:p>
    <w:p w:rsidR="00615157" w:rsidRPr="00570C38" w:rsidRDefault="00615157" w:rsidP="007F0461">
      <w:pPr>
        <w:rPr>
          <w:sz w:val="24"/>
          <w:szCs w:val="24"/>
        </w:rPr>
      </w:pPr>
      <w:r w:rsidRPr="00570C38">
        <w:rPr>
          <w:sz w:val="24"/>
          <w:szCs w:val="24"/>
        </w:rPr>
        <w:t>Jsou vytvořeny dva soubory:</w:t>
      </w:r>
    </w:p>
    <w:p w:rsidR="00615157" w:rsidRPr="00570C38" w:rsidRDefault="0046110D" w:rsidP="007F0461">
      <w:pPr>
        <w:rPr>
          <w:b/>
          <w:sz w:val="24"/>
          <w:szCs w:val="24"/>
        </w:rPr>
      </w:pPr>
      <w:r w:rsidRPr="00570C38">
        <w:rPr>
          <w:b/>
          <w:sz w:val="24"/>
          <w:szCs w:val="24"/>
        </w:rPr>
        <w:t>fa1fefa0-33cf-11e2-9612-0050568209d3_output.log:</w:t>
      </w:r>
    </w:p>
    <w:p w:rsidR="00D83027" w:rsidRPr="00D83027" w:rsidRDefault="00D83027" w:rsidP="00D83027">
      <w:pPr>
        <w:spacing w:after="0"/>
        <w:rPr>
          <w:sz w:val="20"/>
          <w:szCs w:val="20"/>
        </w:rPr>
      </w:pPr>
      <w:proofErr w:type="spellStart"/>
      <w:r w:rsidRPr="00D83027">
        <w:rPr>
          <w:sz w:val="20"/>
          <w:szCs w:val="20"/>
        </w:rPr>
        <w:t>Processing</w:t>
      </w:r>
      <w:proofErr w:type="spellEnd"/>
      <w:r w:rsidRPr="00D83027">
        <w:rPr>
          <w:sz w:val="20"/>
          <w:szCs w:val="20"/>
        </w:rPr>
        <w:t xml:space="preserve"> PSP in </w:t>
      </w:r>
      <w:proofErr w:type="spellStart"/>
      <w:r w:rsidRPr="00D83027">
        <w:rPr>
          <w:sz w:val="20"/>
          <w:szCs w:val="20"/>
        </w:rPr>
        <w:t>directory</w:t>
      </w:r>
      <w:proofErr w:type="spellEnd"/>
      <w:r w:rsidRPr="00D83027">
        <w:rPr>
          <w:sz w:val="20"/>
          <w:szCs w:val="20"/>
        </w:rPr>
        <w:t xml:space="preserve"> fa1fefa0-33cf-11e2-9612-0050568209d3 2 ERRORS!</w:t>
      </w:r>
    </w:p>
    <w:p w:rsidR="002C1394" w:rsidRPr="00570C38" w:rsidRDefault="00D83027">
      <w:pPr>
        <w:spacing w:after="0"/>
        <w:rPr>
          <w:sz w:val="20"/>
          <w:szCs w:val="20"/>
        </w:rPr>
      </w:pPr>
      <w:r w:rsidRPr="00D83027">
        <w:rPr>
          <w:sz w:val="20"/>
          <w:szCs w:val="20"/>
        </w:rPr>
        <w:t xml:space="preserve">ERROR: </w:t>
      </w:r>
      <w:proofErr w:type="spellStart"/>
      <w:r w:rsidRPr="00D83027">
        <w:rPr>
          <w:sz w:val="20"/>
          <w:szCs w:val="20"/>
        </w:rPr>
        <w:t>Violation</w:t>
      </w:r>
      <w:proofErr w:type="spellEnd"/>
      <w:r w:rsidRPr="00D83027">
        <w:rPr>
          <w:sz w:val="20"/>
          <w:szCs w:val="20"/>
        </w:rPr>
        <w:t xml:space="preserve"> type: </w:t>
      </w:r>
      <w:proofErr w:type="spellStart"/>
      <w:r w:rsidRPr="00D83027">
        <w:rPr>
          <w:sz w:val="20"/>
          <w:szCs w:val="20"/>
        </w:rPr>
        <w:t>Cross</w:t>
      </w:r>
      <w:proofErr w:type="spellEnd"/>
      <w:r w:rsidRPr="00D83027">
        <w:rPr>
          <w:sz w:val="20"/>
          <w:szCs w:val="20"/>
        </w:rPr>
        <w:t xml:space="preserve"> </w:t>
      </w:r>
      <w:proofErr w:type="spellStart"/>
      <w:r w:rsidRPr="00D83027">
        <w:rPr>
          <w:sz w:val="20"/>
          <w:szCs w:val="20"/>
        </w:rPr>
        <w:t>validation</w:t>
      </w:r>
      <w:proofErr w:type="spellEnd"/>
      <w:r w:rsidRPr="00D83027">
        <w:rPr>
          <w:sz w:val="20"/>
          <w:szCs w:val="20"/>
        </w:rPr>
        <w:t xml:space="preserve">. </w:t>
      </w:r>
      <w:proofErr w:type="spellStart"/>
      <w:r w:rsidRPr="00D83027">
        <w:rPr>
          <w:sz w:val="20"/>
          <w:szCs w:val="20"/>
        </w:rPr>
        <w:t>Violation</w:t>
      </w:r>
      <w:proofErr w:type="spellEnd"/>
      <w:r w:rsidRPr="00D83027">
        <w:rPr>
          <w:sz w:val="20"/>
          <w:szCs w:val="20"/>
        </w:rPr>
        <w:t xml:space="preserve"> </w:t>
      </w:r>
      <w:proofErr w:type="spellStart"/>
      <w:r w:rsidRPr="00D83027">
        <w:rPr>
          <w:sz w:val="20"/>
          <w:szCs w:val="20"/>
        </w:rPr>
        <w:t>message</w:t>
      </w:r>
      <w:proofErr w:type="spellEnd"/>
      <w:r w:rsidRPr="00D83027">
        <w:rPr>
          <w:sz w:val="20"/>
          <w:szCs w:val="20"/>
        </w:rPr>
        <w:t xml:space="preserve">: </w:t>
      </w:r>
      <w:proofErr w:type="spellStart"/>
      <w:r w:rsidRPr="00D83027">
        <w:rPr>
          <w:sz w:val="20"/>
          <w:szCs w:val="20"/>
        </w:rPr>
        <w:t>Dir</w:t>
      </w:r>
      <w:proofErr w:type="spellEnd"/>
      <w:r w:rsidRPr="00D83027">
        <w:rPr>
          <w:sz w:val="20"/>
          <w:szCs w:val="20"/>
        </w:rPr>
        <w:t xml:space="preserve"> </w:t>
      </w:r>
      <w:proofErr w:type="spellStart"/>
      <w:r w:rsidRPr="00D83027">
        <w:rPr>
          <w:sz w:val="20"/>
          <w:szCs w:val="20"/>
        </w:rPr>
        <w:t>alto</w:t>
      </w:r>
      <w:proofErr w:type="spellEnd"/>
      <w:r w:rsidRPr="00D83027">
        <w:rPr>
          <w:sz w:val="20"/>
          <w:szCs w:val="20"/>
        </w:rPr>
        <w:t xml:space="preserve"> </w:t>
      </w:r>
      <w:proofErr w:type="spellStart"/>
      <w:r w:rsidRPr="00D83027">
        <w:rPr>
          <w:sz w:val="20"/>
          <w:szCs w:val="20"/>
        </w:rPr>
        <w:t>does</w:t>
      </w:r>
      <w:proofErr w:type="spellEnd"/>
      <w:r w:rsidRPr="00D83027">
        <w:rPr>
          <w:sz w:val="20"/>
          <w:szCs w:val="20"/>
        </w:rPr>
        <w:t xml:space="preserve"> not </w:t>
      </w:r>
      <w:proofErr w:type="spellStart"/>
      <w:r w:rsidRPr="00D83027">
        <w:rPr>
          <w:sz w:val="20"/>
          <w:szCs w:val="20"/>
        </w:rPr>
        <w:t>exist</w:t>
      </w:r>
      <w:proofErr w:type="spellEnd"/>
      <w:r w:rsidRPr="00D83027">
        <w:rPr>
          <w:sz w:val="20"/>
          <w:szCs w:val="20"/>
        </w:rPr>
        <w:t>!</w:t>
      </w:r>
    </w:p>
    <w:p w:rsidR="002C1394" w:rsidRPr="00570C38" w:rsidRDefault="002C1394">
      <w:pPr>
        <w:spacing w:after="0"/>
        <w:rPr>
          <w:sz w:val="24"/>
          <w:szCs w:val="24"/>
        </w:rPr>
      </w:pPr>
    </w:p>
    <w:p w:rsidR="002C1394" w:rsidRPr="00570C38" w:rsidRDefault="0046110D">
      <w:pPr>
        <w:spacing w:after="0"/>
        <w:rPr>
          <w:b/>
        </w:rPr>
      </w:pPr>
      <w:r w:rsidRPr="00570C38">
        <w:rPr>
          <w:b/>
        </w:rPr>
        <w:t>app.log</w:t>
      </w:r>
      <w:r w:rsidR="00615157" w:rsidRPr="00570C38">
        <w:rPr>
          <w:b/>
        </w:rPr>
        <w:t xml:space="preserve"> (extrakt)</w:t>
      </w:r>
    </w:p>
    <w:p w:rsidR="00615157" w:rsidRPr="00570C38" w:rsidRDefault="00615157" w:rsidP="00615157">
      <w:pPr>
        <w:spacing w:after="0"/>
      </w:pPr>
      <w:r w:rsidRPr="00570C38">
        <w:t>………</w:t>
      </w:r>
    </w:p>
    <w:p w:rsidR="00615157" w:rsidRPr="00570C38" w:rsidRDefault="00615157" w:rsidP="00615157">
      <w:pPr>
        <w:spacing w:after="0"/>
        <w:rPr>
          <w:sz w:val="20"/>
          <w:szCs w:val="20"/>
        </w:rPr>
      </w:pPr>
      <w:r w:rsidRPr="00570C38">
        <w:rPr>
          <w:sz w:val="20"/>
          <w:szCs w:val="20"/>
        </w:rPr>
        <w:t xml:space="preserve">2012-11-22 12:50:04,195 DEBUG </w:t>
      </w:r>
      <w:proofErr w:type="spellStart"/>
      <w:r w:rsidRPr="00570C38">
        <w:rPr>
          <w:sz w:val="20"/>
          <w:szCs w:val="20"/>
        </w:rPr>
        <w:t>main</w:t>
      </w:r>
      <w:proofErr w:type="spellEnd"/>
      <w:r w:rsidRPr="00570C38">
        <w:rPr>
          <w:sz w:val="20"/>
          <w:szCs w:val="20"/>
        </w:rPr>
        <w:t xml:space="preserve"> </w:t>
      </w:r>
      <w:proofErr w:type="spellStart"/>
      <w:r w:rsidRPr="00570C38">
        <w:rPr>
          <w:sz w:val="20"/>
          <w:szCs w:val="20"/>
        </w:rPr>
        <w:t>com.logica.ndk.tm.validation.validator.core.MetsXSDValidator</w:t>
      </w:r>
      <w:proofErr w:type="spellEnd"/>
      <w:r w:rsidRPr="00570C38">
        <w:rPr>
          <w:sz w:val="20"/>
          <w:szCs w:val="20"/>
        </w:rPr>
        <w:t xml:space="preserve"> - </w:t>
      </w:r>
      <w:proofErr w:type="spellStart"/>
      <w:r w:rsidRPr="00570C38">
        <w:rPr>
          <w:sz w:val="20"/>
          <w:szCs w:val="20"/>
        </w:rPr>
        <w:t>Validation</w:t>
      </w:r>
      <w:proofErr w:type="spellEnd"/>
      <w:r w:rsidRPr="00570C38">
        <w:rPr>
          <w:sz w:val="20"/>
          <w:szCs w:val="20"/>
        </w:rPr>
        <w:t xml:space="preserve"> </w:t>
      </w:r>
      <w:proofErr w:type="spellStart"/>
      <w:r w:rsidRPr="00570C38">
        <w:rPr>
          <w:sz w:val="20"/>
          <w:szCs w:val="20"/>
        </w:rPr>
        <w:t>Mets</w:t>
      </w:r>
      <w:proofErr w:type="spellEnd"/>
      <w:r w:rsidRPr="00570C38">
        <w:rPr>
          <w:sz w:val="20"/>
          <w:szCs w:val="20"/>
        </w:rPr>
        <w:t xml:space="preserve"> </w:t>
      </w:r>
      <w:proofErr w:type="spellStart"/>
      <w:r w:rsidRPr="00570C38">
        <w:rPr>
          <w:sz w:val="20"/>
          <w:szCs w:val="20"/>
        </w:rPr>
        <w:t>aginst</w:t>
      </w:r>
      <w:proofErr w:type="spellEnd"/>
      <w:r w:rsidRPr="00570C38">
        <w:rPr>
          <w:sz w:val="20"/>
          <w:szCs w:val="20"/>
        </w:rPr>
        <w:t xml:space="preserve"> XSD has end</w:t>
      </w:r>
    </w:p>
    <w:p w:rsidR="00615157" w:rsidRPr="00570C38" w:rsidRDefault="00615157" w:rsidP="00615157">
      <w:pPr>
        <w:spacing w:after="0"/>
        <w:rPr>
          <w:sz w:val="20"/>
          <w:szCs w:val="20"/>
        </w:rPr>
      </w:pPr>
      <w:r w:rsidRPr="00570C38">
        <w:rPr>
          <w:sz w:val="20"/>
          <w:szCs w:val="20"/>
        </w:rPr>
        <w:t xml:space="preserve"> 2012-11-22 12:50:04,196 INFO </w:t>
      </w:r>
      <w:proofErr w:type="spellStart"/>
      <w:r w:rsidRPr="00570C38">
        <w:rPr>
          <w:sz w:val="20"/>
          <w:szCs w:val="20"/>
        </w:rPr>
        <w:t>main</w:t>
      </w:r>
      <w:proofErr w:type="spellEnd"/>
      <w:r w:rsidRPr="00570C38">
        <w:rPr>
          <w:sz w:val="20"/>
          <w:szCs w:val="20"/>
        </w:rPr>
        <w:t xml:space="preserve"> </w:t>
      </w:r>
      <w:proofErr w:type="spellStart"/>
      <w:r w:rsidRPr="00570C38">
        <w:rPr>
          <w:sz w:val="20"/>
          <w:szCs w:val="20"/>
        </w:rPr>
        <w:t>com.logica.ndk.tm.validation.validator.parts.MetsValidator</w:t>
      </w:r>
      <w:proofErr w:type="spellEnd"/>
      <w:r w:rsidRPr="00570C38">
        <w:rPr>
          <w:sz w:val="20"/>
          <w:szCs w:val="20"/>
        </w:rPr>
        <w:t xml:space="preserve"> - </w:t>
      </w:r>
      <w:proofErr w:type="spellStart"/>
      <w:r w:rsidRPr="00570C38">
        <w:rPr>
          <w:sz w:val="20"/>
          <w:szCs w:val="20"/>
        </w:rPr>
        <w:t>Mets</w:t>
      </w:r>
      <w:proofErr w:type="spellEnd"/>
      <w:r w:rsidRPr="00570C38">
        <w:rPr>
          <w:sz w:val="20"/>
          <w:szCs w:val="20"/>
        </w:rPr>
        <w:t xml:space="preserve"> </w:t>
      </w:r>
      <w:proofErr w:type="spellStart"/>
      <w:r w:rsidRPr="00570C38">
        <w:rPr>
          <w:sz w:val="20"/>
          <w:szCs w:val="20"/>
        </w:rPr>
        <w:t>validator</w:t>
      </w:r>
      <w:proofErr w:type="spellEnd"/>
      <w:r w:rsidRPr="00570C38">
        <w:rPr>
          <w:sz w:val="20"/>
          <w:szCs w:val="20"/>
        </w:rPr>
        <w:t xml:space="preserve"> has end</w:t>
      </w:r>
    </w:p>
    <w:p w:rsidR="00615157" w:rsidRPr="00570C38" w:rsidRDefault="00615157" w:rsidP="00615157">
      <w:pPr>
        <w:spacing w:after="0"/>
        <w:rPr>
          <w:sz w:val="20"/>
          <w:szCs w:val="20"/>
        </w:rPr>
      </w:pPr>
      <w:r w:rsidRPr="00570C38">
        <w:rPr>
          <w:sz w:val="20"/>
          <w:szCs w:val="20"/>
        </w:rPr>
        <w:t xml:space="preserve"> 2012-11-22 12:50:04,196 INFO </w:t>
      </w:r>
      <w:proofErr w:type="spellStart"/>
      <w:r w:rsidRPr="00570C38">
        <w:rPr>
          <w:sz w:val="20"/>
          <w:szCs w:val="20"/>
        </w:rPr>
        <w:t>main</w:t>
      </w:r>
      <w:proofErr w:type="spellEnd"/>
      <w:r w:rsidRPr="00570C38">
        <w:rPr>
          <w:sz w:val="20"/>
          <w:szCs w:val="20"/>
        </w:rPr>
        <w:t xml:space="preserve"> </w:t>
      </w:r>
      <w:proofErr w:type="spellStart"/>
      <w:r w:rsidRPr="00570C38">
        <w:rPr>
          <w:sz w:val="20"/>
          <w:szCs w:val="20"/>
        </w:rPr>
        <w:t>com.logica.ndk.tm.validation.validator.parts.MetadataValidator</w:t>
      </w:r>
      <w:proofErr w:type="spellEnd"/>
      <w:r w:rsidRPr="00570C38">
        <w:rPr>
          <w:sz w:val="20"/>
          <w:szCs w:val="20"/>
        </w:rPr>
        <w:t xml:space="preserve"> - </w:t>
      </w:r>
      <w:proofErr w:type="spellStart"/>
      <w:r w:rsidRPr="00570C38">
        <w:rPr>
          <w:sz w:val="20"/>
          <w:szCs w:val="20"/>
        </w:rPr>
        <w:t>Metadata</w:t>
      </w:r>
      <w:proofErr w:type="spellEnd"/>
      <w:r w:rsidRPr="00570C38">
        <w:rPr>
          <w:sz w:val="20"/>
          <w:szCs w:val="20"/>
        </w:rPr>
        <w:t xml:space="preserve"> </w:t>
      </w:r>
      <w:proofErr w:type="spellStart"/>
      <w:r w:rsidRPr="00570C38">
        <w:rPr>
          <w:sz w:val="20"/>
          <w:szCs w:val="20"/>
        </w:rPr>
        <w:t>validator</w:t>
      </w:r>
      <w:proofErr w:type="spellEnd"/>
      <w:r w:rsidRPr="00570C38">
        <w:rPr>
          <w:sz w:val="20"/>
          <w:szCs w:val="20"/>
        </w:rPr>
        <w:t xml:space="preserve"> </w:t>
      </w:r>
      <w:proofErr w:type="spellStart"/>
      <w:r w:rsidRPr="00570C38">
        <w:rPr>
          <w:sz w:val="20"/>
          <w:szCs w:val="20"/>
        </w:rPr>
        <w:t>is</w:t>
      </w:r>
      <w:proofErr w:type="spellEnd"/>
      <w:r w:rsidRPr="00570C38">
        <w:rPr>
          <w:sz w:val="20"/>
          <w:szCs w:val="20"/>
        </w:rPr>
        <w:t xml:space="preserve"> </w:t>
      </w:r>
      <w:proofErr w:type="spellStart"/>
      <w:r w:rsidRPr="00570C38">
        <w:rPr>
          <w:sz w:val="20"/>
          <w:szCs w:val="20"/>
        </w:rPr>
        <w:t>starting</w:t>
      </w:r>
      <w:proofErr w:type="spellEnd"/>
    </w:p>
    <w:p w:rsidR="00615157" w:rsidRPr="00570C38" w:rsidRDefault="00615157" w:rsidP="00615157">
      <w:pPr>
        <w:spacing w:after="0"/>
        <w:rPr>
          <w:sz w:val="20"/>
          <w:szCs w:val="20"/>
        </w:rPr>
      </w:pPr>
      <w:r w:rsidRPr="00570C38">
        <w:rPr>
          <w:sz w:val="20"/>
          <w:szCs w:val="20"/>
        </w:rPr>
        <w:t xml:space="preserve"> 2012-11-22 12:50:04,233 INFO </w:t>
      </w:r>
      <w:proofErr w:type="spellStart"/>
      <w:r w:rsidRPr="00570C38">
        <w:rPr>
          <w:sz w:val="20"/>
          <w:szCs w:val="20"/>
        </w:rPr>
        <w:t>main</w:t>
      </w:r>
      <w:proofErr w:type="spellEnd"/>
      <w:r w:rsidRPr="00570C38">
        <w:rPr>
          <w:sz w:val="20"/>
          <w:szCs w:val="20"/>
        </w:rPr>
        <w:t xml:space="preserve"> </w:t>
      </w:r>
      <w:proofErr w:type="spellStart"/>
      <w:r w:rsidRPr="00570C38">
        <w:rPr>
          <w:sz w:val="20"/>
          <w:szCs w:val="20"/>
        </w:rPr>
        <w:t>com.logica.ndk.tm.validation.validator.parts.MetadataValidator</w:t>
      </w:r>
      <w:proofErr w:type="spellEnd"/>
      <w:r w:rsidRPr="00570C38">
        <w:rPr>
          <w:sz w:val="20"/>
          <w:szCs w:val="20"/>
        </w:rPr>
        <w:t xml:space="preserve"> - Start </w:t>
      </w:r>
      <w:proofErr w:type="spellStart"/>
      <w:r w:rsidRPr="00570C38">
        <w:rPr>
          <w:sz w:val="20"/>
          <w:szCs w:val="20"/>
        </w:rPr>
        <w:t>validating</w:t>
      </w:r>
      <w:proofErr w:type="spellEnd"/>
      <w:r w:rsidRPr="00570C38">
        <w:rPr>
          <w:sz w:val="20"/>
          <w:szCs w:val="20"/>
        </w:rPr>
        <w:t xml:space="preserve"> </w:t>
      </w:r>
      <w:proofErr w:type="spellStart"/>
      <w:r w:rsidRPr="00570C38">
        <w:rPr>
          <w:sz w:val="20"/>
          <w:szCs w:val="20"/>
        </w:rPr>
        <w:t>main</w:t>
      </w:r>
      <w:proofErr w:type="spellEnd"/>
      <w:r w:rsidRPr="00570C38">
        <w:rPr>
          <w:sz w:val="20"/>
          <w:szCs w:val="20"/>
        </w:rPr>
        <w:t xml:space="preserve"> </w:t>
      </w:r>
      <w:proofErr w:type="spellStart"/>
      <w:r w:rsidRPr="00570C38">
        <w:rPr>
          <w:sz w:val="20"/>
          <w:szCs w:val="20"/>
        </w:rPr>
        <w:t>mets</w:t>
      </w:r>
      <w:proofErr w:type="spellEnd"/>
      <w:r w:rsidRPr="00570C38">
        <w:rPr>
          <w:sz w:val="20"/>
          <w:szCs w:val="20"/>
        </w:rPr>
        <w:t xml:space="preserve"> </w:t>
      </w:r>
      <w:proofErr w:type="spellStart"/>
      <w:r w:rsidRPr="00570C38">
        <w:rPr>
          <w:sz w:val="20"/>
          <w:szCs w:val="20"/>
        </w:rPr>
        <w:t>document</w:t>
      </w:r>
      <w:proofErr w:type="spellEnd"/>
    </w:p>
    <w:p w:rsidR="00615157" w:rsidRPr="00570C38" w:rsidRDefault="00615157" w:rsidP="00615157">
      <w:pPr>
        <w:spacing w:after="0"/>
        <w:rPr>
          <w:sz w:val="20"/>
          <w:szCs w:val="20"/>
        </w:rPr>
      </w:pPr>
      <w:r w:rsidRPr="00570C38">
        <w:rPr>
          <w:sz w:val="20"/>
          <w:szCs w:val="20"/>
        </w:rPr>
        <w:t xml:space="preserve"> 2012-11-22 12:50:04,235 INFO </w:t>
      </w:r>
      <w:proofErr w:type="spellStart"/>
      <w:r w:rsidRPr="00570C38">
        <w:rPr>
          <w:sz w:val="20"/>
          <w:szCs w:val="20"/>
        </w:rPr>
        <w:t>main</w:t>
      </w:r>
      <w:proofErr w:type="spellEnd"/>
      <w:r w:rsidRPr="00570C38">
        <w:rPr>
          <w:sz w:val="20"/>
          <w:szCs w:val="20"/>
        </w:rPr>
        <w:t xml:space="preserve"> com.logica.ndk.tm.validation.validator.core.MetadataValidatorCore - </w:t>
      </w:r>
      <w:proofErr w:type="spellStart"/>
      <w:r w:rsidRPr="00570C38">
        <w:rPr>
          <w:sz w:val="20"/>
          <w:szCs w:val="20"/>
        </w:rPr>
        <w:t>Validation</w:t>
      </w:r>
      <w:proofErr w:type="spellEnd"/>
      <w:r w:rsidRPr="00570C38">
        <w:rPr>
          <w:sz w:val="20"/>
          <w:szCs w:val="20"/>
        </w:rPr>
        <w:t xml:space="preserve"> </w:t>
      </w:r>
      <w:proofErr w:type="spellStart"/>
      <w:r w:rsidRPr="00570C38">
        <w:rPr>
          <w:sz w:val="20"/>
          <w:szCs w:val="20"/>
        </w:rPr>
        <w:t>mets</w:t>
      </w:r>
      <w:proofErr w:type="spellEnd"/>
      <w:r w:rsidRPr="00570C38">
        <w:rPr>
          <w:sz w:val="20"/>
          <w:szCs w:val="20"/>
        </w:rPr>
        <w:t xml:space="preserve"> </w:t>
      </w:r>
      <w:proofErr w:type="spellStart"/>
      <w:r w:rsidRPr="00570C38">
        <w:rPr>
          <w:sz w:val="20"/>
          <w:szCs w:val="20"/>
        </w:rPr>
        <w:t>document</w:t>
      </w:r>
      <w:proofErr w:type="spellEnd"/>
      <w:r w:rsidRPr="00570C38">
        <w:rPr>
          <w:sz w:val="20"/>
          <w:szCs w:val="20"/>
        </w:rPr>
        <w:t xml:space="preserve"> started.22.11.2012 12:50:04</w:t>
      </w:r>
    </w:p>
    <w:p w:rsidR="002C1394" w:rsidRPr="00570C38" w:rsidRDefault="00615157">
      <w:pPr>
        <w:spacing w:after="0"/>
        <w:rPr>
          <w:sz w:val="20"/>
          <w:szCs w:val="20"/>
        </w:rPr>
      </w:pPr>
      <w:r w:rsidRPr="00570C38">
        <w:rPr>
          <w:sz w:val="20"/>
          <w:szCs w:val="20"/>
        </w:rPr>
        <w:t xml:space="preserve"> 2012-11-22 12:50:04,236 INFO </w:t>
      </w:r>
      <w:proofErr w:type="spellStart"/>
      <w:r w:rsidRPr="00570C38">
        <w:rPr>
          <w:sz w:val="20"/>
          <w:szCs w:val="20"/>
        </w:rPr>
        <w:t>main</w:t>
      </w:r>
      <w:proofErr w:type="spellEnd"/>
      <w:r w:rsidRPr="00570C38">
        <w:rPr>
          <w:sz w:val="20"/>
          <w:szCs w:val="20"/>
        </w:rPr>
        <w:t xml:space="preserve"> com.logica.ndk.tm.validation.validator.core.MetadataValidatorCore - </w:t>
      </w:r>
      <w:proofErr w:type="spellStart"/>
      <w:r w:rsidRPr="00570C38">
        <w:rPr>
          <w:sz w:val="20"/>
          <w:szCs w:val="20"/>
        </w:rPr>
        <w:t>Validation</w:t>
      </w:r>
      <w:proofErr w:type="spellEnd"/>
      <w:r w:rsidRPr="00570C38">
        <w:rPr>
          <w:sz w:val="20"/>
          <w:szCs w:val="20"/>
        </w:rPr>
        <w:t xml:space="preserve"> profile: </w:t>
      </w:r>
      <w:proofErr w:type="spellStart"/>
      <w:r w:rsidRPr="00570C38">
        <w:rPr>
          <w:sz w:val="20"/>
          <w:szCs w:val="20"/>
        </w:rPr>
        <w:t>Monograph</w:t>
      </w:r>
      <w:proofErr w:type="spellEnd"/>
    </w:p>
    <w:p w:rsidR="0070695F" w:rsidRDefault="00615157">
      <w:pPr>
        <w:spacing w:after="0"/>
      </w:pPr>
      <w:r w:rsidRPr="00570C38">
        <w:t>…….</w:t>
      </w:r>
    </w:p>
    <w:p w:rsidR="0070695F" w:rsidRDefault="0070695F">
      <w:pPr>
        <w:spacing w:after="0"/>
      </w:pPr>
    </w:p>
    <w:p w:rsidR="0070695F" w:rsidRPr="00570C38" w:rsidRDefault="0070695F" w:rsidP="0070695F">
      <w:pPr>
        <w:rPr>
          <w:sz w:val="24"/>
          <w:szCs w:val="24"/>
        </w:rPr>
      </w:pPr>
      <w:r w:rsidRPr="00570C38">
        <w:rPr>
          <w:sz w:val="24"/>
          <w:szCs w:val="24"/>
        </w:rPr>
        <w:t>Následuj</w:t>
      </w:r>
      <w:r>
        <w:rPr>
          <w:sz w:val="24"/>
          <w:szCs w:val="24"/>
        </w:rPr>
        <w:t>ící</w:t>
      </w:r>
      <w:r w:rsidRPr="00570C38">
        <w:rPr>
          <w:sz w:val="24"/>
          <w:szCs w:val="24"/>
        </w:rPr>
        <w:t xml:space="preserve"> </w:t>
      </w:r>
      <w:r w:rsidR="00D83027">
        <w:rPr>
          <w:sz w:val="24"/>
          <w:szCs w:val="24"/>
        </w:rPr>
        <w:t xml:space="preserve">složitější </w:t>
      </w:r>
      <w:r w:rsidRPr="00570C38">
        <w:rPr>
          <w:sz w:val="24"/>
          <w:szCs w:val="24"/>
        </w:rPr>
        <w:t xml:space="preserve">příklad validace PSP balíčku </w:t>
      </w:r>
      <w:r w:rsidR="00D83027" w:rsidRPr="0070695F">
        <w:rPr>
          <w:b/>
          <w:sz w:val="24"/>
          <w:szCs w:val="24"/>
        </w:rPr>
        <w:t>KPW01192129</w:t>
      </w:r>
    </w:p>
    <w:p w:rsidR="0070695F" w:rsidRPr="00570C38" w:rsidRDefault="0070695F" w:rsidP="0070695F">
      <w:pPr>
        <w:rPr>
          <w:b/>
          <w:sz w:val="24"/>
          <w:szCs w:val="24"/>
        </w:rPr>
      </w:pPr>
      <w:r w:rsidRPr="0070695F">
        <w:rPr>
          <w:b/>
          <w:sz w:val="24"/>
          <w:szCs w:val="24"/>
        </w:rPr>
        <w:lastRenderedPageBreak/>
        <w:t>KPW01192129_output.log</w:t>
      </w:r>
      <w:r>
        <w:rPr>
          <w:b/>
          <w:sz w:val="24"/>
          <w:szCs w:val="24"/>
        </w:rPr>
        <w:t xml:space="preserve"> (extrakt)</w:t>
      </w:r>
      <w:r w:rsidRPr="00570C38">
        <w:rPr>
          <w:b/>
          <w:sz w:val="24"/>
          <w:szCs w:val="24"/>
        </w:rPr>
        <w:t>:</w:t>
      </w:r>
    </w:p>
    <w:p w:rsidR="00CD08DB" w:rsidRPr="00CD08DB" w:rsidRDefault="00CD08DB" w:rsidP="00CD08DB">
      <w:pPr>
        <w:spacing w:after="0"/>
        <w:rPr>
          <w:sz w:val="20"/>
          <w:szCs w:val="20"/>
        </w:rPr>
      </w:pPr>
      <w:proofErr w:type="spellStart"/>
      <w:r w:rsidRPr="00CD08DB">
        <w:rPr>
          <w:sz w:val="20"/>
          <w:szCs w:val="20"/>
        </w:rPr>
        <w:t>Processing</w:t>
      </w:r>
      <w:proofErr w:type="spellEnd"/>
      <w:r w:rsidRPr="00CD08DB">
        <w:rPr>
          <w:sz w:val="20"/>
          <w:szCs w:val="20"/>
        </w:rPr>
        <w:t xml:space="preserve"> PSP in </w:t>
      </w:r>
      <w:proofErr w:type="spellStart"/>
      <w:r w:rsidRPr="00CD08DB">
        <w:rPr>
          <w:sz w:val="20"/>
          <w:szCs w:val="20"/>
        </w:rPr>
        <w:t>directory</w:t>
      </w:r>
      <w:proofErr w:type="spellEnd"/>
      <w:r w:rsidRPr="00CD08DB">
        <w:rPr>
          <w:sz w:val="20"/>
          <w:szCs w:val="20"/>
        </w:rPr>
        <w:t xml:space="preserve"> KPW01192129 505 ERRORS!</w:t>
      </w:r>
    </w:p>
    <w:p w:rsidR="0070695F" w:rsidRDefault="00CD08DB" w:rsidP="00CD08DB">
      <w:pPr>
        <w:spacing w:after="0"/>
        <w:rPr>
          <w:sz w:val="20"/>
          <w:szCs w:val="20"/>
        </w:rPr>
      </w:pPr>
      <w:r w:rsidRPr="00CD08DB">
        <w:rPr>
          <w:sz w:val="20"/>
          <w:szCs w:val="20"/>
        </w:rPr>
        <w:t xml:space="preserve">ERROR: </w:t>
      </w:r>
      <w:proofErr w:type="spellStart"/>
      <w:r w:rsidRPr="00CD08DB">
        <w:rPr>
          <w:sz w:val="20"/>
          <w:szCs w:val="20"/>
        </w:rPr>
        <w:t>Violation</w:t>
      </w:r>
      <w:proofErr w:type="spellEnd"/>
      <w:r w:rsidRPr="00CD08DB">
        <w:rPr>
          <w:sz w:val="20"/>
          <w:szCs w:val="20"/>
        </w:rPr>
        <w:t xml:space="preserve"> type: </w:t>
      </w:r>
      <w:proofErr w:type="spellStart"/>
      <w:r w:rsidRPr="00CD08DB">
        <w:rPr>
          <w:sz w:val="20"/>
          <w:szCs w:val="20"/>
        </w:rPr>
        <w:t>Main</w:t>
      </w:r>
      <w:proofErr w:type="spellEnd"/>
      <w:r w:rsidRPr="00CD08DB">
        <w:rPr>
          <w:sz w:val="20"/>
          <w:szCs w:val="20"/>
        </w:rPr>
        <w:t xml:space="preserve"> </w:t>
      </w:r>
      <w:proofErr w:type="spellStart"/>
      <w:r w:rsidRPr="00CD08DB">
        <w:rPr>
          <w:sz w:val="20"/>
          <w:szCs w:val="20"/>
        </w:rPr>
        <w:t>mets</w:t>
      </w:r>
      <w:proofErr w:type="spellEnd"/>
      <w:r w:rsidRPr="00CD08DB">
        <w:rPr>
          <w:sz w:val="20"/>
          <w:szCs w:val="20"/>
        </w:rPr>
        <w:t xml:space="preserve"> </w:t>
      </w:r>
      <w:proofErr w:type="spellStart"/>
      <w:r w:rsidRPr="00CD08DB">
        <w:rPr>
          <w:sz w:val="20"/>
          <w:szCs w:val="20"/>
        </w:rPr>
        <w:t>validation</w:t>
      </w:r>
      <w:proofErr w:type="spellEnd"/>
      <w:r w:rsidRPr="00CD08DB">
        <w:rPr>
          <w:sz w:val="20"/>
          <w:szCs w:val="20"/>
        </w:rPr>
        <w:t xml:space="preserve"> </w:t>
      </w:r>
      <w:proofErr w:type="spellStart"/>
      <w:r w:rsidRPr="00CD08DB">
        <w:rPr>
          <w:sz w:val="20"/>
          <w:szCs w:val="20"/>
        </w:rPr>
        <w:t>using</w:t>
      </w:r>
      <w:proofErr w:type="spellEnd"/>
      <w:r w:rsidRPr="00CD08DB">
        <w:rPr>
          <w:sz w:val="20"/>
          <w:szCs w:val="20"/>
        </w:rPr>
        <w:t xml:space="preserve"> </w:t>
      </w:r>
      <w:proofErr w:type="spellStart"/>
      <w:r w:rsidRPr="00CD08DB">
        <w:rPr>
          <w:sz w:val="20"/>
          <w:szCs w:val="20"/>
        </w:rPr>
        <w:t>template</w:t>
      </w:r>
      <w:proofErr w:type="spellEnd"/>
      <w:r w:rsidRPr="00CD08DB">
        <w:rPr>
          <w:sz w:val="20"/>
          <w:szCs w:val="20"/>
        </w:rPr>
        <w:t xml:space="preserve">: </w:t>
      </w:r>
      <w:proofErr w:type="spellStart"/>
      <w:r w:rsidRPr="00CD08DB">
        <w:rPr>
          <w:sz w:val="20"/>
          <w:szCs w:val="20"/>
        </w:rPr>
        <w:t>monographic_volume</w:t>
      </w:r>
      <w:proofErr w:type="spellEnd"/>
      <w:r w:rsidRPr="00CD08DB">
        <w:rPr>
          <w:sz w:val="20"/>
          <w:szCs w:val="20"/>
        </w:rPr>
        <w:t xml:space="preserve">. </w:t>
      </w:r>
      <w:proofErr w:type="spellStart"/>
      <w:r w:rsidRPr="00CD08DB">
        <w:rPr>
          <w:sz w:val="20"/>
          <w:szCs w:val="20"/>
        </w:rPr>
        <w:t>Violation</w:t>
      </w:r>
      <w:proofErr w:type="spellEnd"/>
      <w:r w:rsidRPr="00CD08DB">
        <w:rPr>
          <w:sz w:val="20"/>
          <w:szCs w:val="20"/>
        </w:rPr>
        <w:t xml:space="preserve"> </w:t>
      </w:r>
      <w:proofErr w:type="spellStart"/>
      <w:r w:rsidRPr="00CD08DB">
        <w:rPr>
          <w:sz w:val="20"/>
          <w:szCs w:val="20"/>
        </w:rPr>
        <w:t>message</w:t>
      </w:r>
      <w:proofErr w:type="spellEnd"/>
      <w:r w:rsidRPr="00CD08DB">
        <w:rPr>
          <w:sz w:val="20"/>
          <w:szCs w:val="20"/>
        </w:rPr>
        <w:t xml:space="preserve">: </w:t>
      </w:r>
      <w:proofErr w:type="spellStart"/>
      <w:r w:rsidRPr="00CD08DB">
        <w:rPr>
          <w:sz w:val="20"/>
          <w:szCs w:val="20"/>
        </w:rPr>
        <w:t>Validation</w:t>
      </w:r>
      <w:proofErr w:type="spellEnd"/>
      <w:r w:rsidRPr="00CD08DB">
        <w:rPr>
          <w:sz w:val="20"/>
          <w:szCs w:val="20"/>
        </w:rPr>
        <w:t xml:space="preserve"> </w:t>
      </w:r>
      <w:proofErr w:type="spellStart"/>
      <w:r w:rsidRPr="00CD08DB">
        <w:rPr>
          <w:sz w:val="20"/>
          <w:szCs w:val="20"/>
        </w:rPr>
        <w:t>error</w:t>
      </w:r>
      <w:proofErr w:type="spellEnd"/>
      <w:r w:rsidRPr="00CD08DB">
        <w:rPr>
          <w:sz w:val="20"/>
          <w:szCs w:val="20"/>
        </w:rPr>
        <w:t xml:space="preserve"> </w:t>
      </w:r>
      <w:proofErr w:type="gramStart"/>
      <w:r w:rsidRPr="00CD08DB">
        <w:rPr>
          <w:sz w:val="20"/>
          <w:szCs w:val="20"/>
        </w:rPr>
        <w:t>in : //mets</w:t>
      </w:r>
      <w:proofErr w:type="gramEnd"/>
      <w:r w:rsidRPr="00CD08DB">
        <w:rPr>
          <w:sz w:val="20"/>
          <w:szCs w:val="20"/>
        </w:rPr>
        <w:t xml:space="preserve">:mets[1]/mets:dmdSec[@ID='MODSMD_VOLUME_0001'][1]/mets:mdWrap[1]/mets:xmlData[1]/mods:mods[1]/mods:identifier[4]/@type </w:t>
      </w:r>
      <w:proofErr w:type="spellStart"/>
      <w:r w:rsidRPr="00CD08DB">
        <w:rPr>
          <w:sz w:val="20"/>
          <w:szCs w:val="20"/>
        </w:rPr>
        <w:t>Mandatory</w:t>
      </w:r>
      <w:proofErr w:type="spellEnd"/>
      <w:r w:rsidRPr="00CD08DB">
        <w:rPr>
          <w:sz w:val="20"/>
          <w:szCs w:val="20"/>
        </w:rPr>
        <w:t xml:space="preserve"> </w:t>
      </w:r>
      <w:proofErr w:type="spellStart"/>
      <w:r w:rsidRPr="00CD08DB">
        <w:rPr>
          <w:sz w:val="20"/>
          <w:szCs w:val="20"/>
        </w:rPr>
        <w:t>attribute</w:t>
      </w:r>
      <w:proofErr w:type="spellEnd"/>
      <w:r w:rsidRPr="00CD08DB">
        <w:rPr>
          <w:sz w:val="20"/>
          <w:szCs w:val="20"/>
        </w:rPr>
        <w:t xml:space="preserve"> type </w:t>
      </w:r>
      <w:proofErr w:type="spellStart"/>
      <w:r w:rsidRPr="00CD08DB">
        <w:rPr>
          <w:sz w:val="20"/>
          <w:szCs w:val="20"/>
        </w:rPr>
        <w:t>have</w:t>
      </w:r>
      <w:proofErr w:type="spellEnd"/>
      <w:r w:rsidRPr="00CD08DB">
        <w:rPr>
          <w:sz w:val="20"/>
          <w:szCs w:val="20"/>
        </w:rPr>
        <w:t xml:space="preserve"> </w:t>
      </w:r>
      <w:proofErr w:type="spellStart"/>
      <w:r w:rsidRPr="00CD08DB">
        <w:rPr>
          <w:sz w:val="20"/>
          <w:szCs w:val="20"/>
        </w:rPr>
        <w:t>bad</w:t>
      </w:r>
      <w:proofErr w:type="spellEnd"/>
      <w:r w:rsidRPr="00CD08DB">
        <w:rPr>
          <w:sz w:val="20"/>
          <w:szCs w:val="20"/>
        </w:rPr>
        <w:t xml:space="preserve"> </w:t>
      </w:r>
      <w:proofErr w:type="spellStart"/>
      <w:r w:rsidRPr="00CD08DB">
        <w:rPr>
          <w:sz w:val="20"/>
          <w:szCs w:val="20"/>
        </w:rPr>
        <w:t>value</w:t>
      </w:r>
      <w:proofErr w:type="spellEnd"/>
      <w:r w:rsidRPr="00CD08DB">
        <w:rPr>
          <w:sz w:val="20"/>
          <w:szCs w:val="20"/>
        </w:rPr>
        <w:t xml:space="preserve">: pole1, </w:t>
      </w:r>
      <w:proofErr w:type="spellStart"/>
      <w:r w:rsidRPr="00CD08DB">
        <w:rPr>
          <w:sz w:val="20"/>
          <w:szCs w:val="20"/>
        </w:rPr>
        <w:t>enable</w:t>
      </w:r>
      <w:proofErr w:type="spellEnd"/>
      <w:r w:rsidRPr="00CD08DB">
        <w:rPr>
          <w:sz w:val="20"/>
          <w:szCs w:val="20"/>
        </w:rPr>
        <w:t xml:space="preserve"> </w:t>
      </w:r>
      <w:proofErr w:type="spellStart"/>
      <w:r w:rsidRPr="00CD08DB">
        <w:rPr>
          <w:sz w:val="20"/>
          <w:szCs w:val="20"/>
        </w:rPr>
        <w:t>values</w:t>
      </w:r>
      <w:proofErr w:type="spellEnd"/>
      <w:r w:rsidRPr="00CD08DB">
        <w:rPr>
          <w:sz w:val="20"/>
          <w:szCs w:val="20"/>
        </w:rPr>
        <w:t>: [</w:t>
      </w:r>
      <w:proofErr w:type="spellStart"/>
      <w:r w:rsidRPr="00CD08DB">
        <w:rPr>
          <w:sz w:val="20"/>
          <w:szCs w:val="20"/>
        </w:rPr>
        <w:t>doi</w:t>
      </w:r>
      <w:proofErr w:type="spellEnd"/>
      <w:r w:rsidRPr="00CD08DB">
        <w:rPr>
          <w:sz w:val="20"/>
          <w:szCs w:val="20"/>
        </w:rPr>
        <w:t xml:space="preserve">, </w:t>
      </w:r>
      <w:proofErr w:type="spellStart"/>
      <w:r w:rsidRPr="00CD08DB">
        <w:rPr>
          <w:sz w:val="20"/>
          <w:szCs w:val="20"/>
        </w:rPr>
        <w:t>hdl</w:t>
      </w:r>
      <w:proofErr w:type="spellEnd"/>
      <w:r w:rsidRPr="00CD08DB">
        <w:rPr>
          <w:sz w:val="20"/>
          <w:szCs w:val="20"/>
        </w:rPr>
        <w:t xml:space="preserve">, </w:t>
      </w:r>
      <w:proofErr w:type="spellStart"/>
      <w:r w:rsidRPr="00CD08DB">
        <w:rPr>
          <w:sz w:val="20"/>
          <w:szCs w:val="20"/>
        </w:rPr>
        <w:t>issn</w:t>
      </w:r>
      <w:proofErr w:type="spellEnd"/>
      <w:r w:rsidRPr="00CD08DB">
        <w:rPr>
          <w:sz w:val="20"/>
          <w:szCs w:val="20"/>
        </w:rPr>
        <w:t xml:space="preserve">, </w:t>
      </w:r>
      <w:proofErr w:type="spellStart"/>
      <w:r w:rsidRPr="00CD08DB">
        <w:rPr>
          <w:sz w:val="20"/>
          <w:szCs w:val="20"/>
        </w:rPr>
        <w:t>isbn</w:t>
      </w:r>
      <w:proofErr w:type="spellEnd"/>
      <w:r w:rsidRPr="00CD08DB">
        <w:rPr>
          <w:sz w:val="20"/>
          <w:szCs w:val="20"/>
        </w:rPr>
        <w:t xml:space="preserve">, </w:t>
      </w:r>
      <w:proofErr w:type="spellStart"/>
      <w:r w:rsidRPr="00CD08DB">
        <w:rPr>
          <w:sz w:val="20"/>
          <w:szCs w:val="20"/>
        </w:rPr>
        <w:t>ccnb</w:t>
      </w:r>
      <w:proofErr w:type="spellEnd"/>
      <w:r w:rsidRPr="00CD08DB">
        <w:rPr>
          <w:sz w:val="20"/>
          <w:szCs w:val="20"/>
        </w:rPr>
        <w:t xml:space="preserve">, </w:t>
      </w:r>
      <w:proofErr w:type="spellStart"/>
      <w:r w:rsidRPr="00CD08DB">
        <w:rPr>
          <w:sz w:val="20"/>
          <w:szCs w:val="20"/>
        </w:rPr>
        <w:t>permalink</w:t>
      </w:r>
      <w:proofErr w:type="spellEnd"/>
      <w:r w:rsidRPr="00CD08DB">
        <w:rPr>
          <w:sz w:val="20"/>
          <w:szCs w:val="20"/>
        </w:rPr>
        <w:t xml:space="preserve">, </w:t>
      </w:r>
      <w:proofErr w:type="spellStart"/>
      <w:r w:rsidRPr="00CD08DB">
        <w:rPr>
          <w:sz w:val="20"/>
          <w:szCs w:val="20"/>
        </w:rPr>
        <w:t>urnnbn</w:t>
      </w:r>
      <w:proofErr w:type="spellEnd"/>
      <w:r w:rsidRPr="00CD08DB">
        <w:rPr>
          <w:sz w:val="20"/>
          <w:szCs w:val="20"/>
        </w:rPr>
        <w:t xml:space="preserve">, </w:t>
      </w:r>
      <w:proofErr w:type="spellStart"/>
      <w:r w:rsidRPr="00CD08DB">
        <w:rPr>
          <w:sz w:val="20"/>
          <w:szCs w:val="20"/>
        </w:rPr>
        <w:t>uuid</w:t>
      </w:r>
      <w:proofErr w:type="spellEnd"/>
      <w:r w:rsidRPr="00CD08DB">
        <w:rPr>
          <w:sz w:val="20"/>
          <w:szCs w:val="20"/>
        </w:rPr>
        <w:t xml:space="preserve">, </w:t>
      </w:r>
      <w:proofErr w:type="spellStart"/>
      <w:r w:rsidRPr="00CD08DB">
        <w:rPr>
          <w:sz w:val="20"/>
          <w:szCs w:val="20"/>
        </w:rPr>
        <w:t>local</w:t>
      </w:r>
      <w:proofErr w:type="spellEnd"/>
      <w:r w:rsidRPr="00CD08DB">
        <w:rPr>
          <w:sz w:val="20"/>
          <w:szCs w:val="20"/>
        </w:rPr>
        <w:t xml:space="preserve">, </w:t>
      </w:r>
      <w:proofErr w:type="spellStart"/>
      <w:r w:rsidRPr="00CD08DB">
        <w:rPr>
          <w:sz w:val="20"/>
          <w:szCs w:val="20"/>
        </w:rPr>
        <w:t>barcode</w:t>
      </w:r>
      <w:proofErr w:type="spellEnd"/>
      <w:r w:rsidRPr="00CD08DB">
        <w:rPr>
          <w:sz w:val="20"/>
          <w:szCs w:val="20"/>
        </w:rPr>
        <w:t xml:space="preserve">, </w:t>
      </w:r>
      <w:proofErr w:type="spellStart"/>
      <w:r w:rsidRPr="00CD08DB">
        <w:rPr>
          <w:sz w:val="20"/>
          <w:szCs w:val="20"/>
        </w:rPr>
        <w:t>oclc</w:t>
      </w:r>
      <w:proofErr w:type="spellEnd"/>
      <w:r w:rsidRPr="00CD08DB">
        <w:rPr>
          <w:sz w:val="20"/>
          <w:szCs w:val="20"/>
        </w:rPr>
        <w:t xml:space="preserve">, URN, http, </w:t>
      </w:r>
      <w:proofErr w:type="spellStart"/>
      <w:r w:rsidRPr="00CD08DB">
        <w:rPr>
          <w:sz w:val="20"/>
          <w:szCs w:val="20"/>
        </w:rPr>
        <w:t>uri</w:t>
      </w:r>
      <w:proofErr w:type="spellEnd"/>
      <w:r w:rsidRPr="00CD08DB">
        <w:rPr>
          <w:sz w:val="20"/>
          <w:szCs w:val="20"/>
        </w:rPr>
        <w:t>]</w:t>
      </w:r>
    </w:p>
    <w:p w:rsidR="00CD08DB" w:rsidRDefault="00CD08DB" w:rsidP="00CD08DB">
      <w:pPr>
        <w:spacing w:after="0"/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D83027" w:rsidRDefault="00D83027" w:rsidP="00CD08DB">
      <w:pPr>
        <w:spacing w:after="0"/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D83027" w:rsidRDefault="00D83027" w:rsidP="00CD08DB">
      <w:pPr>
        <w:spacing w:after="0"/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CD08DB" w:rsidRDefault="00CD08DB" w:rsidP="00CD08DB">
      <w:pPr>
        <w:spacing w:after="0"/>
        <w:rPr>
          <w:sz w:val="20"/>
          <w:szCs w:val="20"/>
        </w:rPr>
      </w:pPr>
    </w:p>
    <w:p w:rsidR="00CD08DB" w:rsidRDefault="00CD08DB" w:rsidP="00CD08DB">
      <w:pPr>
        <w:spacing w:after="0"/>
        <w:rPr>
          <w:sz w:val="20"/>
          <w:szCs w:val="20"/>
        </w:rPr>
      </w:pPr>
      <w:r>
        <w:rPr>
          <w:sz w:val="20"/>
          <w:szCs w:val="20"/>
        </w:rPr>
        <w:t>Krátkým rozborem uvedené chyby je zjištěno toto:</w:t>
      </w:r>
    </w:p>
    <w:p w:rsidR="00CD08DB" w:rsidRDefault="00CD08DB" w:rsidP="00CD08D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Soubor: </w:t>
      </w:r>
      <w:r w:rsidRPr="00092759">
        <w:rPr>
          <w:i/>
          <w:sz w:val="20"/>
          <w:szCs w:val="20"/>
        </w:rPr>
        <w:t xml:space="preserve">Hlavní </w:t>
      </w:r>
      <w:proofErr w:type="spellStart"/>
      <w:r w:rsidRPr="00092759">
        <w:rPr>
          <w:i/>
          <w:sz w:val="20"/>
          <w:szCs w:val="20"/>
        </w:rPr>
        <w:t>mets</w:t>
      </w:r>
      <w:proofErr w:type="spellEnd"/>
    </w:p>
    <w:p w:rsidR="00CD08DB" w:rsidRPr="00092759" w:rsidRDefault="00CD08DB" w:rsidP="00CD08DB">
      <w:pPr>
        <w:spacing w:after="0"/>
        <w:rPr>
          <w:i/>
          <w:sz w:val="20"/>
          <w:szCs w:val="20"/>
        </w:rPr>
      </w:pPr>
      <w:r>
        <w:rPr>
          <w:sz w:val="20"/>
          <w:szCs w:val="20"/>
        </w:rPr>
        <w:t xml:space="preserve">Šablona: </w:t>
      </w:r>
      <w:proofErr w:type="spellStart"/>
      <w:r w:rsidRPr="00092759">
        <w:rPr>
          <w:i/>
          <w:sz w:val="20"/>
          <w:szCs w:val="20"/>
        </w:rPr>
        <w:t>monographic_volume</w:t>
      </w:r>
      <w:proofErr w:type="spellEnd"/>
    </w:p>
    <w:p w:rsidR="00CD08DB" w:rsidRDefault="00CD08DB" w:rsidP="00CD08D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Cesta k chybě v souboru: </w:t>
      </w:r>
      <w:r w:rsidRPr="00092759">
        <w:rPr>
          <w:i/>
          <w:sz w:val="20"/>
          <w:szCs w:val="20"/>
        </w:rPr>
        <w:t>//</w:t>
      </w:r>
      <w:proofErr w:type="spellStart"/>
      <w:r w:rsidRPr="00092759">
        <w:rPr>
          <w:i/>
          <w:sz w:val="20"/>
          <w:szCs w:val="20"/>
        </w:rPr>
        <w:t>mets:mets</w:t>
      </w:r>
      <w:proofErr w:type="spellEnd"/>
      <w:r w:rsidRPr="00092759">
        <w:rPr>
          <w:i/>
          <w:sz w:val="20"/>
          <w:szCs w:val="20"/>
        </w:rPr>
        <w:t>[1] /</w:t>
      </w:r>
      <w:proofErr w:type="spellStart"/>
      <w:r w:rsidRPr="00092759">
        <w:rPr>
          <w:i/>
          <w:sz w:val="20"/>
          <w:szCs w:val="20"/>
        </w:rPr>
        <w:t>mets:dmdSec</w:t>
      </w:r>
      <w:proofErr w:type="spellEnd"/>
      <w:r w:rsidRPr="00092759">
        <w:rPr>
          <w:i/>
          <w:sz w:val="20"/>
          <w:szCs w:val="20"/>
        </w:rPr>
        <w:t>[@ID='MODSMD_VOLUME_0001'][1] /</w:t>
      </w:r>
      <w:proofErr w:type="spellStart"/>
      <w:r w:rsidRPr="00092759">
        <w:rPr>
          <w:i/>
          <w:sz w:val="20"/>
          <w:szCs w:val="20"/>
        </w:rPr>
        <w:t>mets:mdWrap</w:t>
      </w:r>
      <w:proofErr w:type="spellEnd"/>
      <w:r w:rsidRPr="00092759">
        <w:rPr>
          <w:i/>
          <w:sz w:val="20"/>
          <w:szCs w:val="20"/>
        </w:rPr>
        <w:t>[1] /</w:t>
      </w:r>
      <w:proofErr w:type="spellStart"/>
      <w:r w:rsidRPr="00092759">
        <w:rPr>
          <w:i/>
          <w:sz w:val="20"/>
          <w:szCs w:val="20"/>
        </w:rPr>
        <w:t>mets:xmlData</w:t>
      </w:r>
      <w:proofErr w:type="spellEnd"/>
      <w:r w:rsidRPr="00092759">
        <w:rPr>
          <w:i/>
          <w:sz w:val="20"/>
          <w:szCs w:val="20"/>
        </w:rPr>
        <w:t>[1] /</w:t>
      </w:r>
      <w:proofErr w:type="spellStart"/>
      <w:r w:rsidRPr="00092759">
        <w:rPr>
          <w:i/>
          <w:sz w:val="20"/>
          <w:szCs w:val="20"/>
        </w:rPr>
        <w:t>mods:mods</w:t>
      </w:r>
      <w:proofErr w:type="spellEnd"/>
      <w:r w:rsidRPr="00092759">
        <w:rPr>
          <w:i/>
          <w:sz w:val="20"/>
          <w:szCs w:val="20"/>
        </w:rPr>
        <w:t>[1] /</w:t>
      </w:r>
      <w:proofErr w:type="spellStart"/>
      <w:r w:rsidRPr="00092759">
        <w:rPr>
          <w:i/>
          <w:sz w:val="20"/>
          <w:szCs w:val="20"/>
        </w:rPr>
        <w:t>mods:identifier</w:t>
      </w:r>
      <w:proofErr w:type="spellEnd"/>
      <w:r w:rsidRPr="00092759">
        <w:rPr>
          <w:i/>
          <w:sz w:val="20"/>
          <w:szCs w:val="20"/>
        </w:rPr>
        <w:t>[4]/@type</w:t>
      </w:r>
    </w:p>
    <w:p w:rsidR="00CD08DB" w:rsidRDefault="00CD08DB" w:rsidP="00CD08DB">
      <w:pPr>
        <w:spacing w:after="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Chyba: Povinný atribut </w:t>
      </w:r>
      <w:proofErr w:type="gramStart"/>
      <w:r w:rsidRPr="00092759">
        <w:rPr>
          <w:b/>
          <w:i/>
          <w:sz w:val="20"/>
          <w:szCs w:val="20"/>
        </w:rPr>
        <w:t>type</w:t>
      </w:r>
      <w:r>
        <w:rPr>
          <w:sz w:val="20"/>
          <w:szCs w:val="20"/>
        </w:rPr>
        <w:t xml:space="preserve"> obsahuje</w:t>
      </w:r>
      <w:proofErr w:type="gramEnd"/>
      <w:r>
        <w:rPr>
          <w:sz w:val="20"/>
          <w:szCs w:val="20"/>
        </w:rPr>
        <w:t xml:space="preserve"> špatnou hodnotu </w:t>
      </w:r>
      <w:r w:rsidRPr="00092759">
        <w:rPr>
          <w:b/>
          <w:i/>
          <w:sz w:val="20"/>
          <w:szCs w:val="20"/>
        </w:rPr>
        <w:t>pole1</w:t>
      </w:r>
    </w:p>
    <w:p w:rsidR="00CD08DB" w:rsidRPr="00CD08DB" w:rsidRDefault="00D83027" w:rsidP="00CD08DB">
      <w:pPr>
        <w:spacing w:after="0"/>
        <w:rPr>
          <w:sz w:val="20"/>
          <w:szCs w:val="20"/>
        </w:rPr>
      </w:pPr>
      <w:r>
        <w:rPr>
          <w:sz w:val="20"/>
          <w:szCs w:val="20"/>
        </w:rPr>
        <w:t>Povolené</w:t>
      </w:r>
      <w:r w:rsidR="00CD08DB">
        <w:rPr>
          <w:sz w:val="20"/>
          <w:szCs w:val="20"/>
        </w:rPr>
        <w:t xml:space="preserve"> hodnoty: </w:t>
      </w:r>
      <w:r w:rsidR="00CD08DB" w:rsidRPr="00092759">
        <w:rPr>
          <w:i/>
          <w:sz w:val="20"/>
          <w:szCs w:val="20"/>
        </w:rPr>
        <w:t>[</w:t>
      </w:r>
      <w:proofErr w:type="spellStart"/>
      <w:r w:rsidR="00CD08DB" w:rsidRPr="00092759">
        <w:rPr>
          <w:i/>
          <w:sz w:val="20"/>
          <w:szCs w:val="20"/>
        </w:rPr>
        <w:t>doi</w:t>
      </w:r>
      <w:proofErr w:type="spellEnd"/>
      <w:r w:rsidR="00CD08DB" w:rsidRPr="00092759">
        <w:rPr>
          <w:i/>
          <w:sz w:val="20"/>
          <w:szCs w:val="20"/>
        </w:rPr>
        <w:t xml:space="preserve">, </w:t>
      </w:r>
      <w:proofErr w:type="spellStart"/>
      <w:r w:rsidR="00CD08DB" w:rsidRPr="00092759">
        <w:rPr>
          <w:i/>
          <w:sz w:val="20"/>
          <w:szCs w:val="20"/>
        </w:rPr>
        <w:t>hdl</w:t>
      </w:r>
      <w:proofErr w:type="spellEnd"/>
      <w:r w:rsidR="00CD08DB" w:rsidRPr="00092759">
        <w:rPr>
          <w:i/>
          <w:sz w:val="20"/>
          <w:szCs w:val="20"/>
        </w:rPr>
        <w:t xml:space="preserve">, </w:t>
      </w:r>
      <w:proofErr w:type="spellStart"/>
      <w:r w:rsidR="00CD08DB" w:rsidRPr="00092759">
        <w:rPr>
          <w:i/>
          <w:sz w:val="20"/>
          <w:szCs w:val="20"/>
        </w:rPr>
        <w:t>issn</w:t>
      </w:r>
      <w:proofErr w:type="spellEnd"/>
      <w:r w:rsidR="00CD08DB" w:rsidRPr="00092759">
        <w:rPr>
          <w:i/>
          <w:sz w:val="20"/>
          <w:szCs w:val="20"/>
        </w:rPr>
        <w:t xml:space="preserve">, </w:t>
      </w:r>
      <w:proofErr w:type="spellStart"/>
      <w:r w:rsidR="00CD08DB" w:rsidRPr="00092759">
        <w:rPr>
          <w:i/>
          <w:sz w:val="20"/>
          <w:szCs w:val="20"/>
        </w:rPr>
        <w:t>isbn</w:t>
      </w:r>
      <w:proofErr w:type="spellEnd"/>
      <w:r w:rsidR="00CD08DB" w:rsidRPr="00092759">
        <w:rPr>
          <w:i/>
          <w:sz w:val="20"/>
          <w:szCs w:val="20"/>
        </w:rPr>
        <w:t xml:space="preserve">, </w:t>
      </w:r>
      <w:proofErr w:type="spellStart"/>
      <w:r w:rsidR="00CD08DB" w:rsidRPr="00092759">
        <w:rPr>
          <w:i/>
          <w:sz w:val="20"/>
          <w:szCs w:val="20"/>
        </w:rPr>
        <w:t>ccnb</w:t>
      </w:r>
      <w:proofErr w:type="spellEnd"/>
      <w:r w:rsidR="00CD08DB" w:rsidRPr="00092759">
        <w:rPr>
          <w:i/>
          <w:sz w:val="20"/>
          <w:szCs w:val="20"/>
        </w:rPr>
        <w:t xml:space="preserve">, </w:t>
      </w:r>
      <w:proofErr w:type="spellStart"/>
      <w:r w:rsidR="00CD08DB" w:rsidRPr="00092759">
        <w:rPr>
          <w:i/>
          <w:sz w:val="20"/>
          <w:szCs w:val="20"/>
        </w:rPr>
        <w:t>permalink</w:t>
      </w:r>
      <w:proofErr w:type="spellEnd"/>
      <w:r w:rsidR="00CD08DB" w:rsidRPr="00092759">
        <w:rPr>
          <w:i/>
          <w:sz w:val="20"/>
          <w:szCs w:val="20"/>
        </w:rPr>
        <w:t xml:space="preserve">, </w:t>
      </w:r>
      <w:proofErr w:type="spellStart"/>
      <w:r w:rsidR="00CD08DB" w:rsidRPr="00092759">
        <w:rPr>
          <w:i/>
          <w:sz w:val="20"/>
          <w:szCs w:val="20"/>
        </w:rPr>
        <w:t>urnnbn</w:t>
      </w:r>
      <w:proofErr w:type="spellEnd"/>
      <w:r w:rsidR="00CD08DB" w:rsidRPr="00092759">
        <w:rPr>
          <w:i/>
          <w:sz w:val="20"/>
          <w:szCs w:val="20"/>
        </w:rPr>
        <w:t xml:space="preserve">, </w:t>
      </w:r>
      <w:proofErr w:type="spellStart"/>
      <w:r w:rsidR="00CD08DB" w:rsidRPr="00092759">
        <w:rPr>
          <w:i/>
          <w:sz w:val="20"/>
          <w:szCs w:val="20"/>
        </w:rPr>
        <w:t>uuid</w:t>
      </w:r>
      <w:proofErr w:type="spellEnd"/>
      <w:r w:rsidR="00CD08DB" w:rsidRPr="00092759">
        <w:rPr>
          <w:i/>
          <w:sz w:val="20"/>
          <w:szCs w:val="20"/>
        </w:rPr>
        <w:t xml:space="preserve">, </w:t>
      </w:r>
      <w:proofErr w:type="spellStart"/>
      <w:r w:rsidR="00CD08DB" w:rsidRPr="00092759">
        <w:rPr>
          <w:i/>
          <w:sz w:val="20"/>
          <w:szCs w:val="20"/>
        </w:rPr>
        <w:t>local</w:t>
      </w:r>
      <w:proofErr w:type="spellEnd"/>
      <w:r w:rsidR="00CD08DB" w:rsidRPr="00092759">
        <w:rPr>
          <w:i/>
          <w:sz w:val="20"/>
          <w:szCs w:val="20"/>
        </w:rPr>
        <w:t xml:space="preserve">, </w:t>
      </w:r>
      <w:proofErr w:type="spellStart"/>
      <w:r w:rsidR="00CD08DB" w:rsidRPr="00092759">
        <w:rPr>
          <w:i/>
          <w:sz w:val="20"/>
          <w:szCs w:val="20"/>
        </w:rPr>
        <w:t>barcode</w:t>
      </w:r>
      <w:proofErr w:type="spellEnd"/>
      <w:r w:rsidR="00CD08DB" w:rsidRPr="00092759">
        <w:rPr>
          <w:i/>
          <w:sz w:val="20"/>
          <w:szCs w:val="20"/>
        </w:rPr>
        <w:t xml:space="preserve">, </w:t>
      </w:r>
      <w:proofErr w:type="spellStart"/>
      <w:r w:rsidR="00CD08DB" w:rsidRPr="00092759">
        <w:rPr>
          <w:i/>
          <w:sz w:val="20"/>
          <w:szCs w:val="20"/>
        </w:rPr>
        <w:t>oclc</w:t>
      </w:r>
      <w:proofErr w:type="spellEnd"/>
      <w:r w:rsidR="00CD08DB" w:rsidRPr="00092759">
        <w:rPr>
          <w:i/>
          <w:sz w:val="20"/>
          <w:szCs w:val="20"/>
        </w:rPr>
        <w:t xml:space="preserve">, URN, http, </w:t>
      </w:r>
      <w:proofErr w:type="spellStart"/>
      <w:r w:rsidR="00CD08DB" w:rsidRPr="00092759">
        <w:rPr>
          <w:i/>
          <w:sz w:val="20"/>
          <w:szCs w:val="20"/>
        </w:rPr>
        <w:t>uri</w:t>
      </w:r>
      <w:proofErr w:type="spellEnd"/>
      <w:r w:rsidR="00CD08DB" w:rsidRPr="00092759">
        <w:rPr>
          <w:i/>
          <w:sz w:val="20"/>
          <w:szCs w:val="20"/>
        </w:rPr>
        <w:t>]</w:t>
      </w:r>
    </w:p>
    <w:p w:rsidR="002C1394" w:rsidRPr="00570C38" w:rsidRDefault="009332E0">
      <w:pPr>
        <w:spacing w:after="0"/>
      </w:pPr>
      <w:r w:rsidRPr="00570C38">
        <w:br w:type="page"/>
      </w:r>
    </w:p>
    <w:p w:rsidR="000C60DE" w:rsidRPr="00570C38" w:rsidRDefault="000C60DE" w:rsidP="009332E0">
      <w:pPr>
        <w:pStyle w:val="Heading1"/>
        <w:jc w:val="both"/>
      </w:pPr>
      <w:bookmarkStart w:id="47" w:name="_Toc341366671"/>
      <w:r w:rsidRPr="00570C38">
        <w:lastRenderedPageBreak/>
        <w:t>Seznam obrázků</w:t>
      </w:r>
      <w:bookmarkEnd w:id="47"/>
    </w:p>
    <w:p w:rsidR="00867702" w:rsidRPr="00570C38" w:rsidRDefault="00867702" w:rsidP="000C60DE">
      <w:pPr>
        <w:jc w:val="both"/>
      </w:pPr>
    </w:p>
    <w:p w:rsidR="000C60DE" w:rsidRPr="00570C38" w:rsidRDefault="000C60DE" w:rsidP="000C60DE">
      <w:pPr>
        <w:jc w:val="both"/>
      </w:pPr>
      <w:r w:rsidRPr="00570C38">
        <w:t>Obr. 1 – Proces validace</w:t>
      </w:r>
    </w:p>
    <w:p w:rsidR="009332E0" w:rsidRPr="00570C38" w:rsidRDefault="009332E0" w:rsidP="009332E0">
      <w:pPr>
        <w:pStyle w:val="Heading1"/>
        <w:jc w:val="both"/>
      </w:pPr>
      <w:bookmarkStart w:id="48" w:name="_Toc341366672"/>
      <w:r w:rsidRPr="00570C38">
        <w:t>Seznam tabulek</w:t>
      </w:r>
      <w:bookmarkEnd w:id="48"/>
    </w:p>
    <w:p w:rsidR="00867702" w:rsidRPr="00570C38" w:rsidRDefault="00867702" w:rsidP="009332E0">
      <w:pPr>
        <w:jc w:val="both"/>
      </w:pPr>
    </w:p>
    <w:p w:rsidR="009332E0" w:rsidRPr="00570C38" w:rsidRDefault="009332E0" w:rsidP="009332E0">
      <w:pPr>
        <w:jc w:val="both"/>
      </w:pPr>
      <w:r w:rsidRPr="00570C38">
        <w:t>Tab. 1 – Konfigurační soubor</w:t>
      </w:r>
    </w:p>
    <w:p w:rsidR="009332E0" w:rsidRPr="00570C38" w:rsidRDefault="005E3935" w:rsidP="005E3935">
      <w:pPr>
        <w:pStyle w:val="Heading1"/>
        <w:jc w:val="both"/>
      </w:pPr>
      <w:bookmarkStart w:id="49" w:name="_Toc341366673"/>
      <w:r w:rsidRPr="00570C38">
        <w:t>Seznam zkr</w:t>
      </w:r>
      <w:r w:rsidR="00363A74" w:rsidRPr="00570C38">
        <w:t>a</w:t>
      </w:r>
      <w:r w:rsidRPr="00570C38">
        <w:t>tek a pojmů</w:t>
      </w:r>
      <w:bookmarkEnd w:id="49"/>
    </w:p>
    <w:p w:rsidR="00432F1F" w:rsidRPr="00570C38" w:rsidRDefault="00432F1F" w:rsidP="009332E0">
      <w:pPr>
        <w:jc w:val="both"/>
      </w:pPr>
      <w:r w:rsidRPr="00570C3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E3935" w:rsidRPr="00570C38" w:rsidTr="005E3935">
        <w:tc>
          <w:tcPr>
            <w:tcW w:w="4606" w:type="dxa"/>
            <w:shd w:val="clear" w:color="auto" w:fill="D9D9D9" w:themeFill="background1" w:themeFillShade="D9"/>
            <w:vAlign w:val="center"/>
          </w:tcPr>
          <w:p w:rsidR="005E3935" w:rsidRPr="00570C38" w:rsidRDefault="005E3935" w:rsidP="005E3935">
            <w:pPr>
              <w:spacing w:before="40" w:after="40"/>
              <w:jc w:val="center"/>
              <w:rPr>
                <w:b/>
              </w:rPr>
            </w:pPr>
            <w:r w:rsidRPr="00570C38">
              <w:rPr>
                <w:b/>
              </w:rPr>
              <w:t>Zkratka / Pojem</w:t>
            </w:r>
          </w:p>
        </w:tc>
        <w:tc>
          <w:tcPr>
            <w:tcW w:w="4606" w:type="dxa"/>
            <w:shd w:val="clear" w:color="auto" w:fill="D9D9D9" w:themeFill="background1" w:themeFillShade="D9"/>
            <w:vAlign w:val="center"/>
          </w:tcPr>
          <w:p w:rsidR="005E3935" w:rsidRPr="00570C38" w:rsidRDefault="005E3935" w:rsidP="005E3935">
            <w:pPr>
              <w:spacing w:before="40" w:after="40"/>
              <w:jc w:val="center"/>
              <w:rPr>
                <w:b/>
              </w:rPr>
            </w:pPr>
            <w:r w:rsidRPr="00570C38">
              <w:rPr>
                <w:b/>
              </w:rPr>
              <w:t>Vysvětlení</w:t>
            </w:r>
          </w:p>
        </w:tc>
      </w:tr>
      <w:tr w:rsidR="00D522D2" w:rsidRPr="00570C38" w:rsidTr="005E3935">
        <w:tc>
          <w:tcPr>
            <w:tcW w:w="4606" w:type="dxa"/>
            <w:vAlign w:val="center"/>
          </w:tcPr>
          <w:p w:rsidR="00D522D2" w:rsidRPr="00570C38" w:rsidRDefault="00BF330A" w:rsidP="00DE0593">
            <w:pPr>
              <w:spacing w:before="40" w:after="40"/>
              <w:ind w:left="113"/>
            </w:pPr>
            <w:r w:rsidRPr="00570C38">
              <w:t>MIX</w:t>
            </w:r>
          </w:p>
        </w:tc>
        <w:tc>
          <w:tcPr>
            <w:tcW w:w="4606" w:type="dxa"/>
            <w:vAlign w:val="center"/>
          </w:tcPr>
          <w:p w:rsidR="00BF330A" w:rsidRPr="00570C38" w:rsidRDefault="00BF330A" w:rsidP="00DE0593">
            <w:pPr>
              <w:spacing w:before="40" w:after="40"/>
              <w:rPr>
                <w:b/>
              </w:rPr>
            </w:pPr>
            <w:proofErr w:type="spellStart"/>
            <w:r w:rsidRPr="00570C38">
              <w:rPr>
                <w:b/>
              </w:rPr>
              <w:t>Metadata</w:t>
            </w:r>
            <w:proofErr w:type="spellEnd"/>
            <w:r w:rsidRPr="00570C38">
              <w:rPr>
                <w:b/>
              </w:rPr>
              <w:t xml:space="preserve"> </w:t>
            </w:r>
            <w:proofErr w:type="spellStart"/>
            <w:r w:rsidRPr="00570C38">
              <w:rPr>
                <w:b/>
              </w:rPr>
              <w:t>for</w:t>
            </w:r>
            <w:proofErr w:type="spellEnd"/>
            <w:r w:rsidRPr="00570C38">
              <w:rPr>
                <w:b/>
              </w:rPr>
              <w:t xml:space="preserve"> </w:t>
            </w:r>
            <w:proofErr w:type="spellStart"/>
            <w:r w:rsidRPr="00570C38">
              <w:rPr>
                <w:b/>
              </w:rPr>
              <w:t>Images</w:t>
            </w:r>
            <w:proofErr w:type="spellEnd"/>
            <w:r w:rsidRPr="00570C38">
              <w:rPr>
                <w:b/>
              </w:rPr>
              <w:t xml:space="preserve"> in XML Standart</w:t>
            </w:r>
          </w:p>
          <w:p w:rsidR="00D522D2" w:rsidRPr="00570C38" w:rsidRDefault="004104EB" w:rsidP="00DE0593">
            <w:pPr>
              <w:spacing w:before="40" w:after="40"/>
            </w:pPr>
            <w:r w:rsidRPr="00570C38">
              <w:t>Je XML schéma pro technické informace potřebné pro správu digitálních obrazů.</w:t>
            </w:r>
          </w:p>
        </w:tc>
      </w:tr>
      <w:tr w:rsidR="00523D5C" w:rsidRPr="00570C38" w:rsidTr="005E3935">
        <w:tc>
          <w:tcPr>
            <w:tcW w:w="4606" w:type="dxa"/>
            <w:vAlign w:val="center"/>
          </w:tcPr>
          <w:p w:rsidR="00523D5C" w:rsidRPr="00570C38" w:rsidRDefault="00523D5C" w:rsidP="00DE0593">
            <w:pPr>
              <w:spacing w:before="40" w:after="40"/>
              <w:ind w:left="113"/>
            </w:pPr>
            <w:r w:rsidRPr="00570C38">
              <w:t>Premis</w:t>
            </w:r>
          </w:p>
        </w:tc>
        <w:tc>
          <w:tcPr>
            <w:tcW w:w="4606" w:type="dxa"/>
            <w:vAlign w:val="center"/>
          </w:tcPr>
          <w:p w:rsidR="00523D5C" w:rsidRPr="00570C38" w:rsidRDefault="00BF330A" w:rsidP="00DE0593">
            <w:pPr>
              <w:spacing w:before="40" w:after="40"/>
            </w:pPr>
            <w:r w:rsidRPr="00570C38">
              <w:t xml:space="preserve">Je mezinárodní standard pro </w:t>
            </w:r>
            <w:proofErr w:type="spellStart"/>
            <w:r w:rsidRPr="00570C38">
              <w:t>metadata</w:t>
            </w:r>
            <w:proofErr w:type="spellEnd"/>
            <w:r w:rsidR="00DE0593" w:rsidRPr="00570C38">
              <w:t>.</w:t>
            </w:r>
            <w:r w:rsidRPr="00570C38">
              <w:t xml:space="preserve"> </w:t>
            </w:r>
            <w:r w:rsidR="00DE0593" w:rsidRPr="00570C38">
              <w:t>J</w:t>
            </w:r>
            <w:r w:rsidRPr="00570C38">
              <w:t>eho účelem je podpora zachování digitálních objektů a zajištění jejich dlouhodobé použitelnosti.</w:t>
            </w:r>
          </w:p>
        </w:tc>
      </w:tr>
      <w:tr w:rsidR="005E3935" w:rsidRPr="00570C38" w:rsidTr="005E3935">
        <w:tc>
          <w:tcPr>
            <w:tcW w:w="4606" w:type="dxa"/>
            <w:vAlign w:val="center"/>
          </w:tcPr>
          <w:p w:rsidR="005E3935" w:rsidRPr="00570C38" w:rsidRDefault="005E3935" w:rsidP="00DE0593">
            <w:pPr>
              <w:spacing w:before="40" w:after="40"/>
              <w:ind w:left="113"/>
            </w:pPr>
            <w:r w:rsidRPr="00570C38">
              <w:t>PSP</w:t>
            </w:r>
          </w:p>
        </w:tc>
        <w:tc>
          <w:tcPr>
            <w:tcW w:w="4606" w:type="dxa"/>
            <w:vAlign w:val="center"/>
          </w:tcPr>
          <w:p w:rsidR="005E3935" w:rsidRPr="00570C38" w:rsidRDefault="002C0520" w:rsidP="00DE0593">
            <w:pPr>
              <w:spacing w:before="40" w:after="40"/>
              <w:rPr>
                <w:b/>
              </w:rPr>
            </w:pPr>
            <w:proofErr w:type="spellStart"/>
            <w:r w:rsidRPr="00570C38">
              <w:rPr>
                <w:b/>
              </w:rPr>
              <w:t>Producer</w:t>
            </w:r>
            <w:proofErr w:type="spellEnd"/>
            <w:r w:rsidRPr="00570C38">
              <w:rPr>
                <w:b/>
              </w:rPr>
              <w:t xml:space="preserve"> </w:t>
            </w:r>
            <w:proofErr w:type="spellStart"/>
            <w:r w:rsidRPr="00570C38">
              <w:rPr>
                <w:b/>
              </w:rPr>
              <w:t>submission</w:t>
            </w:r>
            <w:proofErr w:type="spellEnd"/>
            <w:r w:rsidRPr="00570C38">
              <w:rPr>
                <w:b/>
              </w:rPr>
              <w:t xml:space="preserve"> </w:t>
            </w:r>
            <w:proofErr w:type="spellStart"/>
            <w:r w:rsidRPr="00570C38">
              <w:rPr>
                <w:b/>
              </w:rPr>
              <w:t>package</w:t>
            </w:r>
            <w:proofErr w:type="spellEnd"/>
          </w:p>
          <w:p w:rsidR="002C0520" w:rsidRPr="00570C38" w:rsidRDefault="002C0520" w:rsidP="00DE0593">
            <w:pPr>
              <w:spacing w:before="40" w:after="40"/>
            </w:pPr>
            <w:r w:rsidRPr="00570C38">
              <w:t xml:space="preserve">Balíček dat a </w:t>
            </w:r>
            <w:proofErr w:type="spellStart"/>
            <w:r w:rsidRPr="00570C38">
              <w:t>metadat</w:t>
            </w:r>
            <w:proofErr w:type="spellEnd"/>
            <w:r w:rsidRPr="00570C38">
              <w:t>, který přichází od producenta dat.</w:t>
            </w:r>
          </w:p>
        </w:tc>
      </w:tr>
      <w:tr w:rsidR="005E3935" w:rsidRPr="00570C38" w:rsidTr="005E3935">
        <w:tc>
          <w:tcPr>
            <w:tcW w:w="4606" w:type="dxa"/>
            <w:vAlign w:val="center"/>
          </w:tcPr>
          <w:p w:rsidR="005E3935" w:rsidRPr="00570C38" w:rsidRDefault="00BF330A" w:rsidP="00DE0593">
            <w:pPr>
              <w:spacing w:before="40" w:after="40"/>
              <w:ind w:left="113"/>
            </w:pPr>
            <w:r w:rsidRPr="00570C38">
              <w:t>METS</w:t>
            </w:r>
          </w:p>
        </w:tc>
        <w:tc>
          <w:tcPr>
            <w:tcW w:w="4606" w:type="dxa"/>
            <w:vAlign w:val="center"/>
          </w:tcPr>
          <w:p w:rsidR="005E3935" w:rsidRPr="00570C38" w:rsidRDefault="002C0520" w:rsidP="00DE0593">
            <w:pPr>
              <w:spacing w:before="40" w:after="40"/>
              <w:rPr>
                <w:b/>
              </w:rPr>
            </w:pPr>
            <w:proofErr w:type="spellStart"/>
            <w:r w:rsidRPr="00570C38">
              <w:rPr>
                <w:b/>
              </w:rPr>
              <w:t>Metadata</w:t>
            </w:r>
            <w:proofErr w:type="spellEnd"/>
            <w:r w:rsidRPr="00570C38">
              <w:rPr>
                <w:b/>
              </w:rPr>
              <w:t xml:space="preserve"> </w:t>
            </w:r>
            <w:proofErr w:type="spellStart"/>
            <w:r w:rsidRPr="00570C38">
              <w:rPr>
                <w:b/>
              </w:rPr>
              <w:t>Encoding</w:t>
            </w:r>
            <w:proofErr w:type="spellEnd"/>
            <w:r w:rsidRPr="00570C38">
              <w:rPr>
                <w:b/>
              </w:rPr>
              <w:t xml:space="preserve"> &amp; </w:t>
            </w:r>
            <w:proofErr w:type="spellStart"/>
            <w:r w:rsidRPr="00570C38">
              <w:rPr>
                <w:b/>
              </w:rPr>
              <w:t>Transmission</w:t>
            </w:r>
            <w:proofErr w:type="spellEnd"/>
            <w:r w:rsidRPr="00570C38">
              <w:rPr>
                <w:b/>
              </w:rPr>
              <w:t xml:space="preserve"> Standard</w:t>
            </w:r>
          </w:p>
          <w:p w:rsidR="002C0520" w:rsidRPr="00570C38" w:rsidRDefault="002C0520" w:rsidP="00DE0593">
            <w:pPr>
              <w:spacing w:before="40" w:after="40"/>
            </w:pPr>
            <w:r w:rsidRPr="00570C38">
              <w:t xml:space="preserve">Schéma METS je standardem pro kódování popisných, administrativních a strukturálních </w:t>
            </w:r>
            <w:proofErr w:type="spellStart"/>
            <w:r w:rsidRPr="00570C38">
              <w:t>metadata</w:t>
            </w:r>
            <w:proofErr w:type="spellEnd"/>
            <w:r w:rsidRPr="00570C38">
              <w:t xml:space="preserve"> týkajících se objektů v digitální knihovně.</w:t>
            </w:r>
          </w:p>
        </w:tc>
      </w:tr>
      <w:tr w:rsidR="00BF330A" w:rsidRPr="00570C38" w:rsidTr="005E3935">
        <w:tc>
          <w:tcPr>
            <w:tcW w:w="4606" w:type="dxa"/>
            <w:vAlign w:val="center"/>
          </w:tcPr>
          <w:p w:rsidR="00BF330A" w:rsidRPr="00570C38" w:rsidRDefault="00BF330A" w:rsidP="00DE0593">
            <w:pPr>
              <w:spacing w:before="40" w:after="40"/>
              <w:ind w:left="113"/>
            </w:pPr>
            <w:proofErr w:type="spellStart"/>
            <w:r w:rsidRPr="00570C38">
              <w:t>Amd</w:t>
            </w:r>
            <w:proofErr w:type="spellEnd"/>
            <w:r w:rsidRPr="00570C38">
              <w:t xml:space="preserve"> </w:t>
            </w:r>
            <w:proofErr w:type="spellStart"/>
            <w:r w:rsidRPr="00570C38">
              <w:t>mets</w:t>
            </w:r>
            <w:proofErr w:type="spellEnd"/>
          </w:p>
        </w:tc>
        <w:tc>
          <w:tcPr>
            <w:tcW w:w="4606" w:type="dxa"/>
            <w:vAlign w:val="center"/>
          </w:tcPr>
          <w:p w:rsidR="00BF330A" w:rsidRPr="00570C38" w:rsidRDefault="00BF330A" w:rsidP="00DE0593">
            <w:pPr>
              <w:spacing w:before="40" w:after="40"/>
              <w:rPr>
                <w:b/>
                <w:shd w:val="clear" w:color="auto" w:fill="FFFFFF"/>
              </w:rPr>
            </w:pPr>
            <w:proofErr w:type="spellStart"/>
            <w:r w:rsidRPr="00570C38">
              <w:rPr>
                <w:b/>
                <w:shd w:val="clear" w:color="auto" w:fill="FFFFFF"/>
              </w:rPr>
              <w:t>Administrative</w:t>
            </w:r>
            <w:proofErr w:type="spellEnd"/>
            <w:r w:rsidRPr="00570C38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570C38">
              <w:rPr>
                <w:b/>
                <w:shd w:val="clear" w:color="auto" w:fill="FFFFFF"/>
              </w:rPr>
              <w:t>Metadata</w:t>
            </w:r>
            <w:proofErr w:type="spellEnd"/>
          </w:p>
          <w:p w:rsidR="00255377" w:rsidRPr="00570C38" w:rsidRDefault="00255377" w:rsidP="00DE0593">
            <w:pPr>
              <w:spacing w:before="40" w:after="40"/>
            </w:pPr>
            <w:r w:rsidRPr="00570C38">
              <w:rPr>
                <w:shd w:val="clear" w:color="auto" w:fill="FFFFFF"/>
              </w:rPr>
              <w:t xml:space="preserve">Obsahuje technická </w:t>
            </w:r>
            <w:proofErr w:type="spellStart"/>
            <w:r w:rsidRPr="00570C38">
              <w:rPr>
                <w:shd w:val="clear" w:color="auto" w:fill="FFFFFF"/>
              </w:rPr>
              <w:t>metadata</w:t>
            </w:r>
            <w:proofErr w:type="spellEnd"/>
            <w:r w:rsidRPr="00570C38">
              <w:rPr>
                <w:shd w:val="clear" w:color="auto" w:fill="FFFFFF"/>
              </w:rPr>
              <w:t xml:space="preserve"> o jednotlivých souborech, </w:t>
            </w:r>
            <w:proofErr w:type="spellStart"/>
            <w:r w:rsidRPr="00570C38">
              <w:rPr>
                <w:shd w:val="clear" w:color="auto" w:fill="FFFFFF"/>
              </w:rPr>
              <w:t>přistupová</w:t>
            </w:r>
            <w:proofErr w:type="spellEnd"/>
            <w:r w:rsidRPr="00570C38">
              <w:rPr>
                <w:shd w:val="clear" w:color="auto" w:fill="FFFFFF"/>
              </w:rPr>
              <w:t xml:space="preserve"> práva, apod.</w:t>
            </w:r>
          </w:p>
        </w:tc>
      </w:tr>
      <w:tr w:rsidR="005E3935" w:rsidRPr="00570C38" w:rsidTr="005E3935">
        <w:tc>
          <w:tcPr>
            <w:tcW w:w="4606" w:type="dxa"/>
            <w:vAlign w:val="center"/>
          </w:tcPr>
          <w:p w:rsidR="005E3935" w:rsidRPr="00570C38" w:rsidRDefault="007F0461" w:rsidP="00DE0593">
            <w:pPr>
              <w:spacing w:before="40" w:after="40"/>
              <w:ind w:left="113"/>
            </w:pPr>
            <w:r w:rsidRPr="00570C38">
              <w:t>MODS</w:t>
            </w:r>
          </w:p>
        </w:tc>
        <w:tc>
          <w:tcPr>
            <w:tcW w:w="4606" w:type="dxa"/>
            <w:vAlign w:val="center"/>
          </w:tcPr>
          <w:p w:rsidR="005E3935" w:rsidRPr="00570C38" w:rsidRDefault="002C0520" w:rsidP="00DE0593">
            <w:pPr>
              <w:spacing w:before="40" w:after="40"/>
              <w:rPr>
                <w:b/>
                <w:shd w:val="clear" w:color="auto" w:fill="FFFFFF"/>
              </w:rPr>
            </w:pPr>
            <w:proofErr w:type="spellStart"/>
            <w:r w:rsidRPr="00570C38">
              <w:rPr>
                <w:b/>
                <w:shd w:val="clear" w:color="auto" w:fill="FFFFFF"/>
              </w:rPr>
              <w:t>Metadata</w:t>
            </w:r>
            <w:proofErr w:type="spellEnd"/>
            <w:r w:rsidRPr="00570C38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570C38">
              <w:rPr>
                <w:b/>
                <w:shd w:val="clear" w:color="auto" w:fill="FFFFFF"/>
              </w:rPr>
              <w:t>Object</w:t>
            </w:r>
            <w:proofErr w:type="spellEnd"/>
            <w:r w:rsidRPr="00570C38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570C38">
              <w:rPr>
                <w:b/>
                <w:shd w:val="clear" w:color="auto" w:fill="FFFFFF"/>
              </w:rPr>
              <w:t>Description</w:t>
            </w:r>
            <w:proofErr w:type="spellEnd"/>
            <w:r w:rsidRPr="00570C38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570C38">
              <w:rPr>
                <w:b/>
                <w:shd w:val="clear" w:color="auto" w:fill="FFFFFF"/>
              </w:rPr>
              <w:t>Schema</w:t>
            </w:r>
            <w:proofErr w:type="spellEnd"/>
          </w:p>
          <w:p w:rsidR="002C0520" w:rsidRPr="00570C38" w:rsidRDefault="002C0520" w:rsidP="00DE0593">
            <w:pPr>
              <w:spacing w:before="40" w:after="40"/>
            </w:pPr>
            <w:r w:rsidRPr="00570C38">
              <w:t>Je schéma pro bibliografické informace.</w:t>
            </w:r>
          </w:p>
        </w:tc>
      </w:tr>
      <w:tr w:rsidR="00D522D2" w:rsidRPr="00570C38" w:rsidTr="005E3935">
        <w:tc>
          <w:tcPr>
            <w:tcW w:w="4606" w:type="dxa"/>
            <w:vAlign w:val="center"/>
          </w:tcPr>
          <w:p w:rsidR="00D522D2" w:rsidRPr="00570C38" w:rsidRDefault="00D522D2" w:rsidP="00DE0593">
            <w:pPr>
              <w:spacing w:before="40" w:after="40"/>
              <w:ind w:left="113"/>
            </w:pPr>
            <w:r w:rsidRPr="00570C38">
              <w:t>XML</w:t>
            </w:r>
          </w:p>
        </w:tc>
        <w:tc>
          <w:tcPr>
            <w:tcW w:w="4606" w:type="dxa"/>
            <w:vAlign w:val="center"/>
          </w:tcPr>
          <w:p w:rsidR="002C0520" w:rsidRPr="00570C38" w:rsidRDefault="002C0520" w:rsidP="00DE0593">
            <w:pPr>
              <w:spacing w:before="40" w:after="40"/>
              <w:rPr>
                <w:b/>
              </w:rPr>
            </w:pPr>
            <w:proofErr w:type="spellStart"/>
            <w:r w:rsidRPr="00570C38">
              <w:rPr>
                <w:b/>
              </w:rPr>
              <w:t>Extensible</w:t>
            </w:r>
            <w:proofErr w:type="spellEnd"/>
            <w:r w:rsidRPr="00570C38">
              <w:rPr>
                <w:b/>
              </w:rPr>
              <w:t xml:space="preserve"> </w:t>
            </w:r>
            <w:proofErr w:type="spellStart"/>
            <w:r w:rsidRPr="00570C38">
              <w:rPr>
                <w:b/>
              </w:rPr>
              <w:t>Markup</w:t>
            </w:r>
            <w:proofErr w:type="spellEnd"/>
            <w:r w:rsidRPr="00570C38">
              <w:rPr>
                <w:b/>
              </w:rPr>
              <w:t xml:space="preserve"> </w:t>
            </w:r>
            <w:proofErr w:type="spellStart"/>
            <w:r w:rsidRPr="00570C38">
              <w:rPr>
                <w:b/>
              </w:rPr>
              <w:t>Language</w:t>
            </w:r>
            <w:proofErr w:type="spellEnd"/>
          </w:p>
          <w:p w:rsidR="00D522D2" w:rsidRPr="00570C38" w:rsidRDefault="00DE0593" w:rsidP="00DE0593">
            <w:pPr>
              <w:spacing w:before="40" w:after="40"/>
            </w:pPr>
            <w:r w:rsidRPr="00570C38">
              <w:t>Je značkovací jazyk</w:t>
            </w:r>
            <w:r w:rsidR="007E57A9" w:rsidRPr="00570C38">
              <w:t xml:space="preserve"> určený především pro výměnu informací mezi aplikacemi a publikaci dokumentů.</w:t>
            </w:r>
          </w:p>
        </w:tc>
      </w:tr>
      <w:tr w:rsidR="005E3935" w:rsidRPr="00570C38" w:rsidTr="005E3935">
        <w:tc>
          <w:tcPr>
            <w:tcW w:w="4606" w:type="dxa"/>
            <w:vAlign w:val="center"/>
          </w:tcPr>
          <w:p w:rsidR="005E3935" w:rsidRPr="00570C38" w:rsidRDefault="002C0520" w:rsidP="00DE0593">
            <w:pPr>
              <w:spacing w:before="40" w:after="40"/>
              <w:ind w:left="113"/>
            </w:pPr>
            <w:r w:rsidRPr="00570C38">
              <w:t>XSD</w:t>
            </w:r>
          </w:p>
        </w:tc>
        <w:tc>
          <w:tcPr>
            <w:tcW w:w="4606" w:type="dxa"/>
            <w:vAlign w:val="center"/>
          </w:tcPr>
          <w:p w:rsidR="005E3935" w:rsidRPr="00570C38" w:rsidRDefault="007E57A9" w:rsidP="00DE0593">
            <w:pPr>
              <w:spacing w:before="40" w:after="40"/>
              <w:rPr>
                <w:b/>
                <w:shd w:val="clear" w:color="auto" w:fill="FFFFFF"/>
              </w:rPr>
            </w:pPr>
            <w:r w:rsidRPr="00570C38">
              <w:rPr>
                <w:b/>
                <w:shd w:val="clear" w:color="auto" w:fill="FFFFFF"/>
              </w:rPr>
              <w:t xml:space="preserve">XML </w:t>
            </w:r>
            <w:proofErr w:type="spellStart"/>
            <w:r w:rsidRPr="00570C38">
              <w:rPr>
                <w:b/>
                <w:shd w:val="clear" w:color="auto" w:fill="FFFFFF"/>
              </w:rPr>
              <w:t>Schema</w:t>
            </w:r>
            <w:proofErr w:type="spellEnd"/>
            <w:r w:rsidRPr="00570C38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570C38">
              <w:rPr>
                <w:b/>
                <w:shd w:val="clear" w:color="auto" w:fill="FFFFFF"/>
              </w:rPr>
              <w:t>Definition</w:t>
            </w:r>
            <w:proofErr w:type="spellEnd"/>
          </w:p>
          <w:p w:rsidR="007E57A9" w:rsidRPr="00570C38" w:rsidRDefault="007E57A9" w:rsidP="00DE0593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0C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Je</w:t>
            </w:r>
            <w:r w:rsidRPr="00570C38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570C38">
              <w:rPr>
                <w:rFonts w:ascii="Arial" w:hAnsi="Arial" w:cs="Arial"/>
                <w:iCs/>
                <w:color w:val="000000"/>
                <w:sz w:val="20"/>
                <w:szCs w:val="20"/>
                <w:shd w:val="clear" w:color="auto" w:fill="FFFFFF"/>
              </w:rPr>
              <w:t>XML schéma</w:t>
            </w:r>
            <w:r w:rsidRPr="00570C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které </w:t>
            </w:r>
            <w:r w:rsidR="00DE0593" w:rsidRPr="00570C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popisuje s</w:t>
            </w:r>
            <w:r w:rsidRPr="00570C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trukturu</w:t>
            </w:r>
            <w:r w:rsidRPr="00570C38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570C3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XML</w:t>
            </w:r>
            <w:r w:rsidRPr="00570C38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570C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dokumentu</w:t>
            </w:r>
            <w:r w:rsidR="00456A9E" w:rsidRPr="00570C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5E3935" w:rsidRPr="00570C38" w:rsidRDefault="005E3935" w:rsidP="00C56C77">
      <w:pPr>
        <w:jc w:val="both"/>
      </w:pPr>
    </w:p>
    <w:sectPr w:rsidR="005E3935" w:rsidRPr="00570C38" w:rsidSect="006F1D4B">
      <w:headerReference w:type="default" r:id="rId10"/>
      <w:footerReference w:type="default" r:id="rId11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CAE" w:rsidRDefault="00DD6CAE" w:rsidP="00BF1037">
      <w:pPr>
        <w:spacing w:after="0" w:line="240" w:lineRule="auto"/>
      </w:pPr>
      <w:r>
        <w:separator/>
      </w:r>
    </w:p>
  </w:endnote>
  <w:endnote w:type="continuationSeparator" w:id="0">
    <w:p w:rsidR="00DD6CAE" w:rsidRDefault="00DD6CAE" w:rsidP="00BF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D4B" w:rsidRDefault="00DD6CAE">
    <w:pPr>
      <w:pStyle w:val="Footer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11.6pt;margin-top:6.3pt;width:466.5pt;height:0;flip:x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" strokecolor="#ffc000"/>
      </w:pict>
    </w:r>
  </w:p>
  <w:sdt>
    <w:sdtPr>
      <w:id w:val="602308282"/>
      <w:docPartObj>
        <w:docPartGallery w:val="Page Numbers (Bottom of Page)"/>
        <w:docPartUnique/>
      </w:docPartObj>
    </w:sdtPr>
    <w:sdtEndPr/>
    <w:sdtContent>
      <w:p w:rsidR="006F1D4B" w:rsidRDefault="002B30D8" w:rsidP="00BC6324">
        <w:pPr>
          <w:pStyle w:val="Footer"/>
          <w:jc w:val="center"/>
        </w:pPr>
        <w:r>
          <w:fldChar w:fldCharType="begin"/>
        </w:r>
        <w:r w:rsidR="001D37F8">
          <w:instrText xml:space="preserve"> PAGE   \* MERGEFORMAT </w:instrText>
        </w:r>
        <w:r>
          <w:fldChar w:fldCharType="separate"/>
        </w:r>
        <w:r w:rsidR="008B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37C96" w:rsidRDefault="002B30D8">
    <w:pPr>
      <w:pStyle w:val="Footer"/>
    </w:pPr>
    <w:fldSimple w:instr=" TITLE   \* MERGEFORMAT ">
      <w:r w:rsidR="008B4D94">
        <w:t>Validátor - Uživatelská dokumentace</w:t>
      </w:r>
    </w:fldSimple>
    <w:r w:rsidR="00BC6324">
      <w:tab/>
    </w:r>
    <w:r w:rsidR="00BC6324">
      <w:tab/>
    </w:r>
    <w:r>
      <w:fldChar w:fldCharType="begin"/>
    </w:r>
    <w:r>
      <w:instrText xml:space="preserve"> DOCPROPERTY  Owner  \* MERGEFORMAT </w:instrText>
    </w:r>
    <w:r>
      <w:fldChar w:fldCharType="separate"/>
    </w:r>
    <w:r w:rsidR="008B4D94">
      <w:t xml:space="preserve">Logica Czech Republic s.r.o., </w:t>
    </w:r>
    <w:proofErr w:type="spellStart"/>
    <w:r w:rsidR="008B4D94">
      <w:t>now</w:t>
    </w:r>
    <w:proofErr w:type="spellEnd"/>
    <w:r w:rsidR="008B4D94">
      <w:t xml:space="preserve"> part </w:t>
    </w:r>
    <w:proofErr w:type="spellStart"/>
    <w:r w:rsidR="008B4D94">
      <w:t>of</w:t>
    </w:r>
    <w:proofErr w:type="spellEnd"/>
    <w:r w:rsidR="008B4D94">
      <w:t xml:space="preserve"> CGI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CAE" w:rsidRDefault="00DD6CAE" w:rsidP="00BF1037">
      <w:pPr>
        <w:spacing w:after="0" w:line="240" w:lineRule="auto"/>
      </w:pPr>
      <w:r>
        <w:separator/>
      </w:r>
    </w:p>
  </w:footnote>
  <w:footnote w:type="continuationSeparator" w:id="0">
    <w:p w:rsidR="00DD6CAE" w:rsidRDefault="00DD6CAE" w:rsidP="00BF1037">
      <w:pPr>
        <w:spacing w:after="0" w:line="240" w:lineRule="auto"/>
      </w:pPr>
      <w:r>
        <w:continuationSeparator/>
      </w:r>
    </w:p>
  </w:footnote>
  <w:footnote w:id="1">
    <w:p w:rsidR="007A0364" w:rsidRDefault="007A0364" w:rsidP="007A0364">
      <w:pPr>
        <w:pStyle w:val="FootnoteText"/>
      </w:pPr>
      <w:r>
        <w:rPr>
          <w:rStyle w:val="FootnoteReference"/>
        </w:rPr>
        <w:footnoteRef/>
      </w:r>
      <w:r>
        <w:t xml:space="preserve"> Dostupné například zde </w:t>
      </w:r>
      <w:hyperlink r:id="rId1" w:history="1">
        <w:r>
          <w:rPr>
            <w:rStyle w:val="Hyperlink"/>
          </w:rPr>
          <w:t>http://ndk.cz/digitalizace/vystavena-nova-verze-definice-metadat-pro-periodika-a-monografie</w:t>
        </w:r>
      </w:hyperlink>
    </w:p>
  </w:footnote>
  <w:footnote w:id="2">
    <w:p w:rsidR="00801BE4" w:rsidRDefault="00801BE4" w:rsidP="00801BE4">
      <w:pPr>
        <w:pStyle w:val="FootnoteText"/>
      </w:pPr>
      <w:r>
        <w:rPr>
          <w:rStyle w:val="FootnoteReference"/>
        </w:rPr>
        <w:footnoteRef/>
      </w:r>
      <w:r>
        <w:t xml:space="preserve"> Dostupné například: </w:t>
      </w:r>
      <w:hyperlink r:id="rId2" w:history="1">
        <w:r w:rsidRPr="00DF151C">
          <w:rPr>
            <w:rStyle w:val="Hyperlink"/>
          </w:rPr>
          <w:t>http://www.java.com/en/download/index.jsp</w:t>
        </w:r>
      </w:hyperlink>
      <w:r>
        <w:t>.</w:t>
      </w:r>
    </w:p>
  </w:footnote>
  <w:footnote w:id="3">
    <w:p w:rsidR="00801BE4" w:rsidRDefault="00801BE4" w:rsidP="00801BE4">
      <w:pPr>
        <w:pStyle w:val="FootnoteText"/>
      </w:pPr>
      <w:r>
        <w:rPr>
          <w:rStyle w:val="FootnoteReference"/>
        </w:rPr>
        <w:footnoteRef/>
      </w:r>
      <w:r>
        <w:t xml:space="preserve"> Lze zjistit například zadáním příkazu </w:t>
      </w:r>
      <w:proofErr w:type="spellStart"/>
      <w:proofErr w:type="gramStart"/>
      <w:r w:rsidRPr="007A0364">
        <w:rPr>
          <w:b/>
        </w:rPr>
        <w:t>java</w:t>
      </w:r>
      <w:proofErr w:type="spellEnd"/>
      <w:proofErr w:type="gramEnd"/>
      <w:r w:rsidRPr="007A0364">
        <w:rPr>
          <w:b/>
        </w:rPr>
        <w:t xml:space="preserve"> –</w:t>
      </w:r>
      <w:proofErr w:type="spellStart"/>
      <w:proofErr w:type="gramStart"/>
      <w:r w:rsidRPr="007A0364">
        <w:rPr>
          <w:b/>
        </w:rPr>
        <w:t>version</w:t>
      </w:r>
      <w:proofErr w:type="spellEnd"/>
      <w:proofErr w:type="gramEnd"/>
      <w:r>
        <w:t xml:space="preserve"> do příkazové řádky.</w:t>
      </w:r>
    </w:p>
  </w:footnote>
  <w:footnote w:id="4">
    <w:p w:rsidR="00092759" w:rsidRDefault="00092759">
      <w:pPr>
        <w:pStyle w:val="FootnoteText"/>
      </w:pPr>
      <w:r>
        <w:rPr>
          <w:rStyle w:val="FootnoteReference"/>
        </w:rPr>
        <w:footnoteRef/>
      </w:r>
      <w:r>
        <w:t xml:space="preserve"> V případě chyby formátu šablony, je vypsána tato </w:t>
      </w:r>
      <w:proofErr w:type="gramStart"/>
      <w:r>
        <w:t>chyba ale</w:t>
      </w:r>
      <w:proofErr w:type="gramEnd"/>
      <w:r>
        <w:t xml:space="preserve"> validace pokračuje pomocí následující šablony.</w:t>
      </w:r>
    </w:p>
  </w:footnote>
  <w:footnote w:id="5">
    <w:p w:rsidR="004D650A" w:rsidRDefault="004D650A" w:rsidP="004D650A">
      <w:pPr>
        <w:pStyle w:val="FootnoteText"/>
      </w:pPr>
      <w:r>
        <w:rPr>
          <w:rStyle w:val="FootnoteReference"/>
        </w:rPr>
        <w:footnoteRef/>
      </w:r>
      <w:r>
        <w:t xml:space="preserve"> X je unikátní číselný </w:t>
      </w:r>
      <w:proofErr w:type="spellStart"/>
      <w:r>
        <w:t>idenfikátor</w:t>
      </w:r>
      <w:proofErr w:type="spellEnd"/>
      <w:r>
        <w:t xml:space="preserve"> v rámci konfiguračního souboru. Používá se pro opakovatelné klíče.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324" w:rsidRDefault="00BC6324" w:rsidP="00BF1037">
    <w:pPr>
      <w:pStyle w:val="Header"/>
    </w:pPr>
  </w:p>
  <w:tbl>
    <w:tblPr>
      <w:tblStyle w:val="TableLogica"/>
      <w:tblW w:w="9460" w:type="dxa"/>
      <w:tblBorders>
        <w:top w:val="none" w:sz="0" w:space="0" w:color="auto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91"/>
      <w:gridCol w:w="91"/>
      <w:gridCol w:w="91"/>
      <w:gridCol w:w="9187"/>
    </w:tblGrid>
    <w:tr w:rsidR="00BC6324" w:rsidTr="000130CF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1" w:type="dxa"/>
        </w:tcPr>
        <w:p w:rsidR="00BC6324" w:rsidRDefault="00BC6324" w:rsidP="000130CF">
          <w:pPr>
            <w:pStyle w:val="title1"/>
            <w:snapToGrid w:val="0"/>
            <w:jc w:val="left"/>
            <w:rPr>
              <w:noProof/>
              <w:lang w:val="cs-CZ" w:eastAsia="cs-CZ"/>
            </w:rPr>
          </w:pPr>
        </w:p>
      </w:tc>
      <w:tc>
        <w:tcPr>
          <w:tcW w:w="91" w:type="dxa"/>
        </w:tcPr>
        <w:p w:rsidR="00BC6324" w:rsidRDefault="00BC6324" w:rsidP="000130CF">
          <w:pPr>
            <w:pStyle w:val="title1"/>
            <w:snapToGrid w:val="0"/>
            <w:jc w:val="righ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noProof/>
              <w:lang w:val="cs-CZ" w:eastAsia="cs-CZ"/>
            </w:rPr>
          </w:pPr>
        </w:p>
      </w:tc>
      <w:tc>
        <w:tcPr>
          <w:tcW w:w="91" w:type="dxa"/>
        </w:tcPr>
        <w:p w:rsidR="00BC6324" w:rsidRDefault="00BC6324" w:rsidP="000130CF">
          <w:pPr>
            <w:pStyle w:val="title1"/>
            <w:snapToGrid w:val="0"/>
            <w:jc w:val="righ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noProof/>
              <w:lang w:val="cs-CZ" w:eastAsia="cs-CZ"/>
            </w:rPr>
          </w:pPr>
        </w:p>
      </w:tc>
      <w:tc>
        <w:tcPr>
          <w:tcW w:w="9187" w:type="dxa"/>
        </w:tcPr>
        <w:p w:rsidR="00BC6324" w:rsidRDefault="00BC6324" w:rsidP="000130CF">
          <w:pPr>
            <w:pStyle w:val="title1"/>
            <w:snapToGrid w:val="0"/>
            <w:jc w:val="lef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noProof/>
              <w:lang w:val="cs-CZ" w:eastAsia="cs-CZ"/>
            </w:rPr>
          </w:pPr>
          <w:r w:rsidRPr="00703B2B">
            <w:rPr>
              <w:noProof/>
              <w:lang w:val="cs-CZ" w:eastAsia="cs-CZ"/>
            </w:rPr>
            <w:drawing>
              <wp:inline distT="0" distB="0" distL="0" distR="0">
                <wp:extent cx="5760720" cy="392064"/>
                <wp:effectExtent l="19050" t="0" r="0" b="0"/>
                <wp:docPr id="11" name="obrázek 1" descr="D:\Dokumenty\Projekty\NDK\2011_ Projektový management\01_ProjectManagement\01_01_Šablony\01_01_01_PodkladyPublicita\logobar_cmy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kumenty\Projekty\NDK\2011_ Projektový management\01_ProjectManagement\01_01_Šablony\01_01_01_PodkladyPublicita\logobar_cmy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920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F1037" w:rsidRPr="00BC6324" w:rsidRDefault="00BC6324" w:rsidP="00BC6324">
    <w:pPr>
      <w:pStyle w:val="Header"/>
      <w:tabs>
        <w:tab w:val="clear" w:pos="4536"/>
        <w:tab w:val="clear" w:pos="9072"/>
        <w:tab w:val="center" w:pos="4320"/>
        <w:tab w:val="right" w:pos="8640"/>
      </w:tabs>
      <w:spacing w:before="120" w:after="240" w:line="320" w:lineRule="exact"/>
      <w:jc w:val="center"/>
      <w:rPr>
        <w:rFonts w:eastAsia="Calibri" w:cstheme="minorHAnsi"/>
        <w:smallCaps/>
        <w:spacing w:val="-10"/>
        <w:sz w:val="20"/>
      </w:rPr>
    </w:pPr>
    <w:r w:rsidRPr="00BC6324">
      <w:rPr>
        <w:rFonts w:eastAsia="Calibri" w:cstheme="minorHAnsi"/>
        <w:smallCaps/>
        <w:spacing w:val="-10"/>
        <w:sz w:val="20"/>
      </w:rPr>
      <w:t>Spolufinancováno ze Strukturálních fondů EU (Evropského fondu pro regionální rozvoj) prostřednictvím IOP</w:t>
    </w:r>
  </w:p>
  <w:p w:rsidR="006F1D4B" w:rsidRDefault="00DD6CAE" w:rsidP="00BF1037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margin-left:-1.1pt;margin-top:7.35pt;width:463.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" strokecolor="#ffc000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C14"/>
    <w:multiLevelType w:val="hybridMultilevel"/>
    <w:tmpl w:val="5CD256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74CBF"/>
    <w:multiLevelType w:val="hybridMultilevel"/>
    <w:tmpl w:val="4A3440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B3E3B"/>
    <w:multiLevelType w:val="hybridMultilevel"/>
    <w:tmpl w:val="4C3E4D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174C4"/>
    <w:multiLevelType w:val="hybridMultilevel"/>
    <w:tmpl w:val="CCAA170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031A9A"/>
    <w:multiLevelType w:val="hybridMultilevel"/>
    <w:tmpl w:val="8634E3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81729"/>
    <w:multiLevelType w:val="hybridMultilevel"/>
    <w:tmpl w:val="5CD256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C187D"/>
    <w:multiLevelType w:val="hybridMultilevel"/>
    <w:tmpl w:val="7494E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07B7E"/>
    <w:multiLevelType w:val="hybridMultilevel"/>
    <w:tmpl w:val="DA1871D4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6DB2624"/>
    <w:multiLevelType w:val="hybridMultilevel"/>
    <w:tmpl w:val="F27883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E2859"/>
    <w:multiLevelType w:val="hybridMultilevel"/>
    <w:tmpl w:val="1C9E4C18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A4D6842"/>
    <w:multiLevelType w:val="hybridMultilevel"/>
    <w:tmpl w:val="15DE4A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B1849"/>
    <w:multiLevelType w:val="hybridMultilevel"/>
    <w:tmpl w:val="B8426F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D5F00"/>
    <w:multiLevelType w:val="hybridMultilevel"/>
    <w:tmpl w:val="BD32B9C0"/>
    <w:lvl w:ilvl="0" w:tplc="11B25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231F23"/>
    <w:multiLevelType w:val="hybridMultilevel"/>
    <w:tmpl w:val="7410ED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1090F"/>
    <w:multiLevelType w:val="hybridMultilevel"/>
    <w:tmpl w:val="6C487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3"/>
  </w:num>
  <w:num w:numId="5">
    <w:abstractNumId w:val="1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8"/>
  </w:num>
  <w:num w:numId="11">
    <w:abstractNumId w:val="10"/>
  </w:num>
  <w:num w:numId="12">
    <w:abstractNumId w:val="11"/>
  </w:num>
  <w:num w:numId="13">
    <w:abstractNumId w:val="6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"/>
        <o:r id="V:Rule2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61AC"/>
    <w:rsid w:val="00004E5C"/>
    <w:rsid w:val="00012868"/>
    <w:rsid w:val="000130CF"/>
    <w:rsid w:val="00015FE8"/>
    <w:rsid w:val="0002271C"/>
    <w:rsid w:val="0002638D"/>
    <w:rsid w:val="000268D8"/>
    <w:rsid w:val="00030726"/>
    <w:rsid w:val="00043B41"/>
    <w:rsid w:val="00063F28"/>
    <w:rsid w:val="00070421"/>
    <w:rsid w:val="000720FE"/>
    <w:rsid w:val="000732B5"/>
    <w:rsid w:val="00077B77"/>
    <w:rsid w:val="00092759"/>
    <w:rsid w:val="000956CD"/>
    <w:rsid w:val="000973F5"/>
    <w:rsid w:val="000B35CC"/>
    <w:rsid w:val="000C5330"/>
    <w:rsid w:val="000C60DE"/>
    <w:rsid w:val="000C7F3F"/>
    <w:rsid w:val="000D2BD7"/>
    <w:rsid w:val="000E0B2E"/>
    <w:rsid w:val="000F3FE9"/>
    <w:rsid w:val="00182C62"/>
    <w:rsid w:val="001C03B6"/>
    <w:rsid w:val="001C08C6"/>
    <w:rsid w:val="001D37F8"/>
    <w:rsid w:val="00200B1A"/>
    <w:rsid w:val="002021D8"/>
    <w:rsid w:val="00213DCE"/>
    <w:rsid w:val="00230DEC"/>
    <w:rsid w:val="00255377"/>
    <w:rsid w:val="0026574B"/>
    <w:rsid w:val="002869E9"/>
    <w:rsid w:val="002A7728"/>
    <w:rsid w:val="002A7F7E"/>
    <w:rsid w:val="002B30D8"/>
    <w:rsid w:val="002B367C"/>
    <w:rsid w:val="002C0520"/>
    <w:rsid w:val="002C1394"/>
    <w:rsid w:val="003036DB"/>
    <w:rsid w:val="003062F9"/>
    <w:rsid w:val="00335190"/>
    <w:rsid w:val="00335514"/>
    <w:rsid w:val="00344D7E"/>
    <w:rsid w:val="00363A74"/>
    <w:rsid w:val="00382CD9"/>
    <w:rsid w:val="003A2EBD"/>
    <w:rsid w:val="003E4188"/>
    <w:rsid w:val="003F3160"/>
    <w:rsid w:val="003F7676"/>
    <w:rsid w:val="004104EB"/>
    <w:rsid w:val="00414EFB"/>
    <w:rsid w:val="004323D2"/>
    <w:rsid w:val="00432F1F"/>
    <w:rsid w:val="00433203"/>
    <w:rsid w:val="00441C92"/>
    <w:rsid w:val="00442212"/>
    <w:rsid w:val="00456A9E"/>
    <w:rsid w:val="0046110D"/>
    <w:rsid w:val="00470E63"/>
    <w:rsid w:val="004728A3"/>
    <w:rsid w:val="0048006C"/>
    <w:rsid w:val="00483434"/>
    <w:rsid w:val="004D2634"/>
    <w:rsid w:val="004D650A"/>
    <w:rsid w:val="004D79A8"/>
    <w:rsid w:val="00503651"/>
    <w:rsid w:val="00503B33"/>
    <w:rsid w:val="0052051C"/>
    <w:rsid w:val="0052349A"/>
    <w:rsid w:val="00523D5C"/>
    <w:rsid w:val="005338D1"/>
    <w:rsid w:val="00557666"/>
    <w:rsid w:val="00570C38"/>
    <w:rsid w:val="005854AE"/>
    <w:rsid w:val="005A011D"/>
    <w:rsid w:val="005C1458"/>
    <w:rsid w:val="005D1887"/>
    <w:rsid w:val="005E3935"/>
    <w:rsid w:val="005F1B78"/>
    <w:rsid w:val="00615157"/>
    <w:rsid w:val="00624666"/>
    <w:rsid w:val="0063252A"/>
    <w:rsid w:val="00632AD4"/>
    <w:rsid w:val="00637C96"/>
    <w:rsid w:val="00696EC9"/>
    <w:rsid w:val="006A55C4"/>
    <w:rsid w:val="006F1D4B"/>
    <w:rsid w:val="006F4987"/>
    <w:rsid w:val="00700AD3"/>
    <w:rsid w:val="007049E6"/>
    <w:rsid w:val="0070695F"/>
    <w:rsid w:val="00724158"/>
    <w:rsid w:val="00726306"/>
    <w:rsid w:val="00733C64"/>
    <w:rsid w:val="007355D9"/>
    <w:rsid w:val="00742EB7"/>
    <w:rsid w:val="007433D9"/>
    <w:rsid w:val="007776E1"/>
    <w:rsid w:val="00787540"/>
    <w:rsid w:val="007A0364"/>
    <w:rsid w:val="007B0C2A"/>
    <w:rsid w:val="007D114F"/>
    <w:rsid w:val="007E57A9"/>
    <w:rsid w:val="007F0461"/>
    <w:rsid w:val="00801BE4"/>
    <w:rsid w:val="00815762"/>
    <w:rsid w:val="00867702"/>
    <w:rsid w:val="00875F74"/>
    <w:rsid w:val="008822B4"/>
    <w:rsid w:val="00886DF0"/>
    <w:rsid w:val="00891AFB"/>
    <w:rsid w:val="008A06D8"/>
    <w:rsid w:val="008B4D94"/>
    <w:rsid w:val="008F315C"/>
    <w:rsid w:val="009051AB"/>
    <w:rsid w:val="0091678A"/>
    <w:rsid w:val="00921C98"/>
    <w:rsid w:val="00931C6D"/>
    <w:rsid w:val="009332E0"/>
    <w:rsid w:val="009336D1"/>
    <w:rsid w:val="00963D2E"/>
    <w:rsid w:val="009A10D9"/>
    <w:rsid w:val="009A398C"/>
    <w:rsid w:val="009C3AD9"/>
    <w:rsid w:val="009F3AF0"/>
    <w:rsid w:val="009F4745"/>
    <w:rsid w:val="009F7B25"/>
    <w:rsid w:val="00A009AA"/>
    <w:rsid w:val="00A00BFC"/>
    <w:rsid w:val="00A048A0"/>
    <w:rsid w:val="00A754DE"/>
    <w:rsid w:val="00A86D91"/>
    <w:rsid w:val="00AD36E0"/>
    <w:rsid w:val="00AF5455"/>
    <w:rsid w:val="00B16B44"/>
    <w:rsid w:val="00B54238"/>
    <w:rsid w:val="00B64032"/>
    <w:rsid w:val="00B777F2"/>
    <w:rsid w:val="00B93124"/>
    <w:rsid w:val="00BB164F"/>
    <w:rsid w:val="00BC5A58"/>
    <w:rsid w:val="00BC6324"/>
    <w:rsid w:val="00BD08C2"/>
    <w:rsid w:val="00BF1037"/>
    <w:rsid w:val="00BF330A"/>
    <w:rsid w:val="00C16C96"/>
    <w:rsid w:val="00C27067"/>
    <w:rsid w:val="00C36D71"/>
    <w:rsid w:val="00C45F3F"/>
    <w:rsid w:val="00C56C77"/>
    <w:rsid w:val="00C61D75"/>
    <w:rsid w:val="00C95E2F"/>
    <w:rsid w:val="00CD08DB"/>
    <w:rsid w:val="00CE7F72"/>
    <w:rsid w:val="00D02A90"/>
    <w:rsid w:val="00D030D6"/>
    <w:rsid w:val="00D27D4B"/>
    <w:rsid w:val="00D303CB"/>
    <w:rsid w:val="00D327EB"/>
    <w:rsid w:val="00D32B9E"/>
    <w:rsid w:val="00D52090"/>
    <w:rsid w:val="00D522D2"/>
    <w:rsid w:val="00D66E28"/>
    <w:rsid w:val="00D74973"/>
    <w:rsid w:val="00D74E1D"/>
    <w:rsid w:val="00D82208"/>
    <w:rsid w:val="00D8220C"/>
    <w:rsid w:val="00D83027"/>
    <w:rsid w:val="00D90557"/>
    <w:rsid w:val="00D955F9"/>
    <w:rsid w:val="00DB2182"/>
    <w:rsid w:val="00DB6244"/>
    <w:rsid w:val="00DD65AF"/>
    <w:rsid w:val="00DD6CAE"/>
    <w:rsid w:val="00DE0593"/>
    <w:rsid w:val="00DF2144"/>
    <w:rsid w:val="00DF4D6A"/>
    <w:rsid w:val="00DF5730"/>
    <w:rsid w:val="00E061AC"/>
    <w:rsid w:val="00E17697"/>
    <w:rsid w:val="00E207C2"/>
    <w:rsid w:val="00E21DAF"/>
    <w:rsid w:val="00E269BF"/>
    <w:rsid w:val="00E452C3"/>
    <w:rsid w:val="00E506D6"/>
    <w:rsid w:val="00E52E1E"/>
    <w:rsid w:val="00E57F45"/>
    <w:rsid w:val="00EB351A"/>
    <w:rsid w:val="00EC24FB"/>
    <w:rsid w:val="00EE2A8D"/>
    <w:rsid w:val="00F01F40"/>
    <w:rsid w:val="00F0556C"/>
    <w:rsid w:val="00F403D7"/>
    <w:rsid w:val="00F66B0C"/>
    <w:rsid w:val="00F74AC5"/>
    <w:rsid w:val="00F772FF"/>
    <w:rsid w:val="00F93CA5"/>
    <w:rsid w:val="00F96F6C"/>
    <w:rsid w:val="00FA2E38"/>
    <w:rsid w:val="00FD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3D9"/>
  </w:style>
  <w:style w:type="paragraph" w:styleId="Heading1">
    <w:name w:val="heading 1"/>
    <w:basedOn w:val="Normal"/>
    <w:next w:val="Normal"/>
    <w:link w:val="Heading1Char"/>
    <w:uiPriority w:val="9"/>
    <w:qFormat/>
    <w:rsid w:val="00637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6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A04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8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4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48A0"/>
    <w:pPr>
      <w:ind w:left="720"/>
      <w:contextualSpacing/>
    </w:pPr>
  </w:style>
  <w:style w:type="table" w:styleId="TableGrid">
    <w:name w:val="Table Grid"/>
    <w:basedOn w:val="TableNormal"/>
    <w:uiPriority w:val="59"/>
    <w:rsid w:val="00E21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1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37"/>
  </w:style>
  <w:style w:type="paragraph" w:styleId="Footer">
    <w:name w:val="footer"/>
    <w:basedOn w:val="Normal"/>
    <w:link w:val="FooterChar"/>
    <w:uiPriority w:val="99"/>
    <w:unhideWhenUsed/>
    <w:rsid w:val="00BF1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37"/>
  </w:style>
  <w:style w:type="paragraph" w:styleId="NoSpacing">
    <w:name w:val="No Spacing"/>
    <w:link w:val="NoSpacingChar"/>
    <w:uiPriority w:val="1"/>
    <w:qFormat/>
    <w:rsid w:val="00637C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7C9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37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C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7C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C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7C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C9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51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51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51AB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D36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7E57A9"/>
  </w:style>
  <w:style w:type="character" w:styleId="Emphasis">
    <w:name w:val="Emphasis"/>
    <w:basedOn w:val="DefaultParagraphFont"/>
    <w:uiPriority w:val="20"/>
    <w:qFormat/>
    <w:rsid w:val="00BF330A"/>
    <w:rPr>
      <w:i/>
      <w:iCs/>
    </w:rPr>
  </w:style>
  <w:style w:type="table" w:customStyle="1" w:styleId="TableLogica">
    <w:name w:val="Table Logica"/>
    <w:basedOn w:val="TableNormal"/>
    <w:rsid w:val="00BC6324"/>
    <w:pPr>
      <w:spacing w:after="0" w:line="240" w:lineRule="auto"/>
    </w:pPr>
    <w:rPr>
      <w:rFonts w:ascii="Verdana" w:eastAsia="PMingLiU" w:hAnsi="Verdana" w:cs="Times New Roman"/>
      <w:sz w:val="20"/>
      <w:szCs w:val="20"/>
    </w:rPr>
    <w:tblPr>
      <w:jc w:val="center"/>
      <w:tblInd w:w="0" w:type="dxa"/>
      <w:tblBorders>
        <w:top w:val="single" w:sz="12" w:space="0" w:color="FFCC00"/>
        <w:bottom w:val="single" w:sz="4" w:space="0" w:color="auto"/>
        <w:insideH w:val="single" w:sz="4" w:space="0" w:color="auto"/>
      </w:tblBorders>
      <w:tblCellMar>
        <w:top w:w="0" w:type="dxa"/>
        <w:left w:w="0" w:type="dxa"/>
        <w:bottom w:w="57" w:type="dxa"/>
        <w:right w:w="57" w:type="dxa"/>
      </w:tblCellMar>
    </w:tblPr>
    <w:trPr>
      <w:jc w:val="center"/>
    </w:trPr>
    <w:tblStylePr w:type="firstCol">
      <w:tblPr>
        <w:tblCellMar>
          <w:top w:w="0" w:type="dxa"/>
          <w:left w:w="0" w:type="dxa"/>
          <w:bottom w:w="57" w:type="dxa"/>
          <w:right w:w="85" w:type="dxa"/>
        </w:tblCellMar>
      </w:tblPr>
    </w:tblStylePr>
  </w:style>
  <w:style w:type="paragraph" w:customStyle="1" w:styleId="title1">
    <w:name w:val="_title1"/>
    <w:basedOn w:val="Normal"/>
    <w:rsid w:val="00BC6324"/>
    <w:pPr>
      <w:suppressAutoHyphens/>
      <w:overflowPunct w:val="0"/>
      <w:autoSpaceDE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sz w:val="40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F474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2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71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ava.com/en/download/index.jsp" TargetMode="External"/><Relationship Id="rId1" Type="http://schemas.openxmlformats.org/officeDocument/2006/relationships/hyperlink" Target="http://ndk.cz/digitalizace/vystavena-nova-verze-definice-metadat-pro-periodika-a-monografi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2725D-BDCD-4148-81FB-2F09D75E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2160</Words>
  <Characters>12745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Validátor - Uživatelská dokumentace</vt:lpstr>
    </vt:vector>
  </TitlesOfParts>
  <Company>Logica</Company>
  <LinksUpToDate>false</LinksUpToDate>
  <CharactersWithSpaces>14876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Validátor - Uživatelská dokumentace</dc:title>
  <dc:creator>Klemens, Pavel;Borovsky, Ivan;Tomáš Bříza</dc:creator>
  <cp:lastModifiedBy>Bríza, Tomáš</cp:lastModifiedBy>
  <cp:revision>12</cp:revision>
  <cp:lastPrinted>2013-02-14T10:07:00Z</cp:lastPrinted>
  <dcterms:created xsi:type="dcterms:W3CDTF">2012-11-22T16:12:00Z</dcterms:created>
  <dcterms:modified xsi:type="dcterms:W3CDTF">2013-02-14T10:21:00Z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Logica Czech Republic s.r.o., now part of CGI</vt:lpwstr>
  </property>
</Properties>
</file>